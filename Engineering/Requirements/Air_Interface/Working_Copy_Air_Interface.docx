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7B37E" w14:textId="77777777" w:rsidR="00A54A2E" w:rsidRDefault="006D0C9D">
      <w:pPr>
        <w:pStyle w:val="TOC1"/>
        <w:tabs>
          <w:tab w:val="right" w:pos="8630"/>
        </w:tabs>
        <w:outlineLvl w:val="0"/>
        <w:rPr>
          <w:rFonts w:asciiTheme="minorHAnsi" w:hAnsiTheme="minorHAnsi"/>
          <w:b w:val="0"/>
          <w:caps w:val="0"/>
          <w:noProof/>
          <w:lang w:eastAsia="en-US"/>
        </w:rPr>
        <w:pPrChange w:id="0" w:author="Michelle Thompson" w:date="2020-10-02T13:37:00Z">
          <w:pPr>
            <w:pStyle w:val="TOC1"/>
            <w:tabs>
              <w:tab w:val="right" w:pos="8630"/>
            </w:tabs>
          </w:pPr>
        </w:pPrChange>
      </w:pPr>
      <w:r>
        <w:fldChar w:fldCharType="begin"/>
      </w:r>
      <w:r>
        <w:instrText xml:space="preserve"> TOC \o "1-3" </w:instrText>
      </w:r>
      <w:r>
        <w:fldChar w:fldCharType="separate"/>
      </w:r>
      <w:r w:rsidR="00A54A2E">
        <w:rPr>
          <w:noProof/>
        </w:rPr>
        <w:t>Part 1 – General Information</w:t>
      </w:r>
      <w:r w:rsidR="00A54A2E">
        <w:rPr>
          <w:noProof/>
        </w:rPr>
        <w:tab/>
      </w:r>
      <w:r w:rsidR="00A54A2E">
        <w:rPr>
          <w:noProof/>
        </w:rPr>
        <w:fldChar w:fldCharType="begin"/>
      </w:r>
      <w:r w:rsidR="00A54A2E">
        <w:rPr>
          <w:noProof/>
        </w:rPr>
        <w:instrText xml:space="preserve"> PAGEREF _Toc452196085 \h </w:instrText>
      </w:r>
      <w:r w:rsidR="00A54A2E">
        <w:rPr>
          <w:noProof/>
        </w:rPr>
      </w:r>
      <w:r w:rsidR="00A54A2E">
        <w:rPr>
          <w:noProof/>
        </w:rPr>
        <w:fldChar w:fldCharType="separate"/>
      </w:r>
      <w:r w:rsidR="00EC0392">
        <w:rPr>
          <w:noProof/>
        </w:rPr>
        <w:t>1</w:t>
      </w:r>
      <w:r w:rsidR="00A54A2E">
        <w:rPr>
          <w:noProof/>
        </w:rPr>
        <w:fldChar w:fldCharType="end"/>
      </w:r>
    </w:p>
    <w:p w14:paraId="6FCDC7EE" w14:textId="77777777" w:rsidR="00A54A2E" w:rsidRDefault="00A54A2E">
      <w:pPr>
        <w:pStyle w:val="TOC2"/>
        <w:tabs>
          <w:tab w:val="right" w:pos="8630"/>
        </w:tabs>
        <w:outlineLvl w:val="0"/>
        <w:rPr>
          <w:b w:val="0"/>
          <w:noProof/>
          <w:sz w:val="24"/>
          <w:szCs w:val="24"/>
          <w:lang w:eastAsia="en-US"/>
        </w:rPr>
        <w:pPrChange w:id="1" w:author="Michelle Thompson" w:date="2020-10-02T13:37:00Z">
          <w:pPr>
            <w:pStyle w:val="TOC2"/>
            <w:tabs>
              <w:tab w:val="right" w:pos="8630"/>
            </w:tabs>
          </w:pPr>
        </w:pPrChange>
      </w:pPr>
      <w:r>
        <w:rPr>
          <w:noProof/>
        </w:rPr>
        <w:t>Chapter 1 Necessary Overhead</w:t>
      </w:r>
      <w:r>
        <w:rPr>
          <w:noProof/>
        </w:rPr>
        <w:tab/>
      </w:r>
      <w:r>
        <w:rPr>
          <w:noProof/>
        </w:rPr>
        <w:fldChar w:fldCharType="begin"/>
      </w:r>
      <w:r>
        <w:rPr>
          <w:noProof/>
        </w:rPr>
        <w:instrText xml:space="preserve"> PAGEREF _Toc452196086 \h </w:instrText>
      </w:r>
      <w:r>
        <w:rPr>
          <w:noProof/>
        </w:rPr>
      </w:r>
      <w:r>
        <w:rPr>
          <w:noProof/>
        </w:rPr>
        <w:fldChar w:fldCharType="separate"/>
      </w:r>
      <w:r w:rsidR="00EC0392">
        <w:rPr>
          <w:noProof/>
        </w:rPr>
        <w:t>2</w:t>
      </w:r>
      <w:r>
        <w:rPr>
          <w:noProof/>
        </w:rPr>
        <w:fldChar w:fldCharType="end"/>
      </w:r>
    </w:p>
    <w:p w14:paraId="447BE9AD" w14:textId="77777777" w:rsidR="00A54A2E" w:rsidRDefault="00A54A2E">
      <w:pPr>
        <w:pStyle w:val="TOC3"/>
        <w:tabs>
          <w:tab w:val="right" w:pos="8630"/>
        </w:tabs>
        <w:outlineLvl w:val="0"/>
        <w:rPr>
          <w:noProof/>
          <w:sz w:val="24"/>
          <w:szCs w:val="24"/>
          <w:lang w:eastAsia="en-US"/>
        </w:rPr>
        <w:pPrChange w:id="2" w:author="Michelle Thompson" w:date="2020-10-02T13:37:00Z">
          <w:pPr>
            <w:pStyle w:val="TOC3"/>
            <w:tabs>
              <w:tab w:val="right" w:pos="8630"/>
            </w:tabs>
          </w:pPr>
        </w:pPrChange>
      </w:pPr>
      <w:r>
        <w:rPr>
          <w:noProof/>
        </w:rPr>
        <w:t>Origin of this Document</w:t>
      </w:r>
      <w:r>
        <w:rPr>
          <w:noProof/>
        </w:rPr>
        <w:tab/>
      </w:r>
      <w:r>
        <w:rPr>
          <w:noProof/>
        </w:rPr>
        <w:fldChar w:fldCharType="begin"/>
      </w:r>
      <w:r>
        <w:rPr>
          <w:noProof/>
        </w:rPr>
        <w:instrText xml:space="preserve"> PAGEREF _Toc452196087 \h </w:instrText>
      </w:r>
      <w:r>
        <w:rPr>
          <w:noProof/>
        </w:rPr>
      </w:r>
      <w:r>
        <w:rPr>
          <w:noProof/>
        </w:rPr>
        <w:fldChar w:fldCharType="separate"/>
      </w:r>
      <w:r w:rsidR="00EC0392">
        <w:rPr>
          <w:noProof/>
        </w:rPr>
        <w:t>2</w:t>
      </w:r>
      <w:r>
        <w:rPr>
          <w:noProof/>
        </w:rPr>
        <w:fldChar w:fldCharType="end"/>
      </w:r>
    </w:p>
    <w:p w14:paraId="60C06132" w14:textId="77777777" w:rsidR="00A54A2E" w:rsidRDefault="00A54A2E">
      <w:pPr>
        <w:pStyle w:val="TOC3"/>
        <w:tabs>
          <w:tab w:val="right" w:pos="8630"/>
        </w:tabs>
        <w:outlineLvl w:val="0"/>
        <w:rPr>
          <w:noProof/>
          <w:sz w:val="24"/>
          <w:szCs w:val="24"/>
          <w:lang w:eastAsia="en-US"/>
        </w:rPr>
        <w:pPrChange w:id="3" w:author="Michelle Thompson" w:date="2020-10-02T13:37:00Z">
          <w:pPr>
            <w:pStyle w:val="TOC3"/>
            <w:tabs>
              <w:tab w:val="right" w:pos="8630"/>
            </w:tabs>
          </w:pPr>
        </w:pPrChange>
      </w:pPr>
      <w:r>
        <w:rPr>
          <w:noProof/>
        </w:rPr>
        <w:t>Preface</w:t>
      </w:r>
      <w:r>
        <w:rPr>
          <w:noProof/>
        </w:rPr>
        <w:tab/>
      </w:r>
      <w:r>
        <w:rPr>
          <w:noProof/>
        </w:rPr>
        <w:fldChar w:fldCharType="begin"/>
      </w:r>
      <w:r>
        <w:rPr>
          <w:noProof/>
        </w:rPr>
        <w:instrText xml:space="preserve"> PAGEREF _Toc452196088 \h </w:instrText>
      </w:r>
      <w:r>
        <w:rPr>
          <w:noProof/>
        </w:rPr>
      </w:r>
      <w:r>
        <w:rPr>
          <w:noProof/>
        </w:rPr>
        <w:fldChar w:fldCharType="separate"/>
      </w:r>
      <w:r w:rsidR="00EC0392">
        <w:rPr>
          <w:noProof/>
        </w:rPr>
        <w:t>4</w:t>
      </w:r>
      <w:r>
        <w:rPr>
          <w:noProof/>
        </w:rPr>
        <w:fldChar w:fldCharType="end"/>
      </w:r>
    </w:p>
    <w:p w14:paraId="4F5DA2B7" w14:textId="77777777" w:rsidR="00A54A2E" w:rsidRDefault="00A54A2E">
      <w:pPr>
        <w:pStyle w:val="TOC2"/>
        <w:tabs>
          <w:tab w:val="right" w:pos="8630"/>
        </w:tabs>
        <w:outlineLvl w:val="0"/>
        <w:rPr>
          <w:b w:val="0"/>
          <w:noProof/>
          <w:sz w:val="24"/>
          <w:szCs w:val="24"/>
          <w:lang w:eastAsia="en-US"/>
        </w:rPr>
        <w:pPrChange w:id="4" w:author="Michelle Thompson" w:date="2020-10-02T13:37:00Z">
          <w:pPr>
            <w:pStyle w:val="TOC2"/>
            <w:tabs>
              <w:tab w:val="right" w:pos="8630"/>
            </w:tabs>
          </w:pPr>
        </w:pPrChange>
      </w:pPr>
      <w:r>
        <w:rPr>
          <w:noProof/>
        </w:rPr>
        <w:t>Chapter 2 Link Budget</w:t>
      </w:r>
      <w:r>
        <w:rPr>
          <w:noProof/>
        </w:rPr>
        <w:tab/>
      </w:r>
      <w:r>
        <w:rPr>
          <w:noProof/>
        </w:rPr>
        <w:fldChar w:fldCharType="begin"/>
      </w:r>
      <w:r>
        <w:rPr>
          <w:noProof/>
        </w:rPr>
        <w:instrText xml:space="preserve"> PAGEREF _Toc452196089 \h </w:instrText>
      </w:r>
      <w:r>
        <w:rPr>
          <w:noProof/>
        </w:rPr>
      </w:r>
      <w:r>
        <w:rPr>
          <w:noProof/>
        </w:rPr>
        <w:fldChar w:fldCharType="separate"/>
      </w:r>
      <w:ins w:id="5" w:author="Michelle Thompson" w:date="2016-09-26T13:51:00Z">
        <w:r w:rsidR="00EC0392">
          <w:rPr>
            <w:noProof/>
          </w:rPr>
          <w:t>6</w:t>
        </w:r>
      </w:ins>
      <w:del w:id="6" w:author="Michelle Thompson" w:date="2016-09-26T13:51:00Z">
        <w:r w:rsidDel="00EC0392">
          <w:rPr>
            <w:noProof/>
          </w:rPr>
          <w:delText>5</w:delText>
        </w:r>
      </w:del>
      <w:r>
        <w:rPr>
          <w:noProof/>
        </w:rPr>
        <w:fldChar w:fldCharType="end"/>
      </w:r>
    </w:p>
    <w:p w14:paraId="5638215E" w14:textId="77777777" w:rsidR="00A54A2E" w:rsidRDefault="00A54A2E">
      <w:pPr>
        <w:pStyle w:val="TOC2"/>
        <w:tabs>
          <w:tab w:val="right" w:pos="8630"/>
        </w:tabs>
        <w:outlineLvl w:val="0"/>
        <w:rPr>
          <w:b w:val="0"/>
          <w:noProof/>
          <w:sz w:val="24"/>
          <w:szCs w:val="24"/>
          <w:lang w:eastAsia="en-US"/>
        </w:rPr>
        <w:pPrChange w:id="7" w:author="Michelle Thompson" w:date="2020-10-02T13:37:00Z">
          <w:pPr>
            <w:pStyle w:val="TOC2"/>
            <w:tabs>
              <w:tab w:val="right" w:pos="8630"/>
            </w:tabs>
          </w:pPr>
        </w:pPrChange>
      </w:pPr>
      <w:r>
        <w:rPr>
          <w:noProof/>
        </w:rPr>
        <w:t>Chapter 3 System Time</w:t>
      </w:r>
      <w:r>
        <w:rPr>
          <w:noProof/>
        </w:rPr>
        <w:tab/>
      </w:r>
      <w:r>
        <w:rPr>
          <w:noProof/>
        </w:rPr>
        <w:fldChar w:fldCharType="begin"/>
      </w:r>
      <w:r>
        <w:rPr>
          <w:noProof/>
        </w:rPr>
        <w:instrText xml:space="preserve"> PAGEREF _Toc452196090 \h </w:instrText>
      </w:r>
      <w:r>
        <w:rPr>
          <w:noProof/>
        </w:rPr>
      </w:r>
      <w:r>
        <w:rPr>
          <w:noProof/>
        </w:rPr>
        <w:fldChar w:fldCharType="separate"/>
      </w:r>
      <w:ins w:id="8" w:author="Michelle Thompson" w:date="2016-09-26T13:51:00Z">
        <w:r w:rsidR="00EC0392">
          <w:rPr>
            <w:noProof/>
          </w:rPr>
          <w:t>6</w:t>
        </w:r>
      </w:ins>
      <w:del w:id="9" w:author="Michelle Thompson" w:date="2016-09-26T13:51:00Z">
        <w:r w:rsidDel="00EC0392">
          <w:rPr>
            <w:noProof/>
          </w:rPr>
          <w:delText>5</w:delText>
        </w:r>
      </w:del>
      <w:r>
        <w:rPr>
          <w:noProof/>
        </w:rPr>
        <w:fldChar w:fldCharType="end"/>
      </w:r>
    </w:p>
    <w:p w14:paraId="4264F9A7" w14:textId="77777777" w:rsidR="00A54A2E" w:rsidRDefault="00A54A2E">
      <w:pPr>
        <w:pStyle w:val="TOC2"/>
        <w:tabs>
          <w:tab w:val="right" w:pos="8630"/>
        </w:tabs>
        <w:outlineLvl w:val="0"/>
        <w:rPr>
          <w:b w:val="0"/>
          <w:noProof/>
          <w:sz w:val="24"/>
          <w:szCs w:val="24"/>
          <w:lang w:eastAsia="en-US"/>
        </w:rPr>
        <w:pPrChange w:id="10" w:author="Michelle Thompson" w:date="2020-10-02T13:37:00Z">
          <w:pPr>
            <w:pStyle w:val="TOC2"/>
            <w:tabs>
              <w:tab w:val="right" w:pos="8630"/>
            </w:tabs>
          </w:pPr>
        </w:pPrChange>
      </w:pPr>
      <w:r>
        <w:rPr>
          <w:noProof/>
        </w:rPr>
        <w:t>Chapter 4 Tolerances</w:t>
      </w:r>
      <w:r>
        <w:rPr>
          <w:noProof/>
        </w:rPr>
        <w:tab/>
      </w:r>
      <w:r>
        <w:rPr>
          <w:noProof/>
        </w:rPr>
        <w:fldChar w:fldCharType="begin"/>
      </w:r>
      <w:r>
        <w:rPr>
          <w:noProof/>
        </w:rPr>
        <w:instrText xml:space="preserve"> PAGEREF _Toc452196091 \h </w:instrText>
      </w:r>
      <w:r>
        <w:rPr>
          <w:noProof/>
        </w:rPr>
      </w:r>
      <w:r>
        <w:rPr>
          <w:noProof/>
        </w:rPr>
        <w:fldChar w:fldCharType="separate"/>
      </w:r>
      <w:ins w:id="11" w:author="Michelle Thompson" w:date="2016-09-26T13:51:00Z">
        <w:r w:rsidR="00EC0392">
          <w:rPr>
            <w:noProof/>
          </w:rPr>
          <w:t>6</w:t>
        </w:r>
      </w:ins>
      <w:del w:id="12" w:author="Michelle Thompson" w:date="2016-09-26T13:51:00Z">
        <w:r w:rsidDel="00EC0392">
          <w:rPr>
            <w:noProof/>
          </w:rPr>
          <w:delText>5</w:delText>
        </w:r>
      </w:del>
      <w:r>
        <w:rPr>
          <w:noProof/>
        </w:rPr>
        <w:fldChar w:fldCharType="end"/>
      </w:r>
    </w:p>
    <w:p w14:paraId="36CA41BA" w14:textId="77777777" w:rsidR="00A54A2E" w:rsidRDefault="00A54A2E">
      <w:pPr>
        <w:pStyle w:val="TOC2"/>
        <w:tabs>
          <w:tab w:val="right" w:pos="8630"/>
        </w:tabs>
        <w:outlineLvl w:val="0"/>
        <w:rPr>
          <w:b w:val="0"/>
          <w:noProof/>
          <w:sz w:val="24"/>
          <w:szCs w:val="24"/>
          <w:lang w:eastAsia="en-US"/>
        </w:rPr>
        <w:pPrChange w:id="13" w:author="Michelle Thompson" w:date="2020-10-02T13:37:00Z">
          <w:pPr>
            <w:pStyle w:val="TOC2"/>
            <w:tabs>
              <w:tab w:val="right" w:pos="8630"/>
            </w:tabs>
          </w:pPr>
        </w:pPrChange>
      </w:pPr>
      <w:r>
        <w:rPr>
          <w:noProof/>
        </w:rPr>
        <w:t>Chapter 5 Forward Compatibility Rules</w:t>
      </w:r>
      <w:r>
        <w:rPr>
          <w:noProof/>
        </w:rPr>
        <w:tab/>
      </w:r>
      <w:r>
        <w:rPr>
          <w:noProof/>
        </w:rPr>
        <w:fldChar w:fldCharType="begin"/>
      </w:r>
      <w:r>
        <w:rPr>
          <w:noProof/>
        </w:rPr>
        <w:instrText xml:space="preserve"> PAGEREF _Toc452196092 \h </w:instrText>
      </w:r>
      <w:r>
        <w:rPr>
          <w:noProof/>
        </w:rPr>
      </w:r>
      <w:r>
        <w:rPr>
          <w:noProof/>
        </w:rPr>
        <w:fldChar w:fldCharType="separate"/>
      </w:r>
      <w:ins w:id="14" w:author="Michelle Thompson" w:date="2016-09-26T13:51:00Z">
        <w:r w:rsidR="00EC0392">
          <w:rPr>
            <w:noProof/>
          </w:rPr>
          <w:t>7</w:t>
        </w:r>
      </w:ins>
      <w:del w:id="15" w:author="Michelle Thompson" w:date="2016-09-26T13:51:00Z">
        <w:r w:rsidDel="00EC0392">
          <w:rPr>
            <w:noProof/>
          </w:rPr>
          <w:delText>5</w:delText>
        </w:r>
      </w:del>
      <w:r>
        <w:rPr>
          <w:noProof/>
        </w:rPr>
        <w:fldChar w:fldCharType="end"/>
      </w:r>
    </w:p>
    <w:p w14:paraId="0848500B" w14:textId="77777777" w:rsidR="00A54A2E" w:rsidRDefault="00A54A2E">
      <w:pPr>
        <w:pStyle w:val="TOC1"/>
        <w:tabs>
          <w:tab w:val="right" w:pos="8630"/>
        </w:tabs>
        <w:outlineLvl w:val="0"/>
        <w:rPr>
          <w:rFonts w:asciiTheme="minorHAnsi" w:hAnsiTheme="minorHAnsi"/>
          <w:b w:val="0"/>
          <w:caps w:val="0"/>
          <w:noProof/>
          <w:lang w:eastAsia="en-US"/>
        </w:rPr>
        <w:pPrChange w:id="16" w:author="Michelle Thompson" w:date="2020-10-02T13:37:00Z">
          <w:pPr>
            <w:pStyle w:val="TOC1"/>
            <w:tabs>
              <w:tab w:val="right" w:pos="8630"/>
            </w:tabs>
          </w:pPr>
        </w:pPrChange>
      </w:pPr>
      <w:r>
        <w:rPr>
          <w:noProof/>
        </w:rPr>
        <w:t>Part 2 – Requirements for Operation</w:t>
      </w:r>
      <w:r>
        <w:rPr>
          <w:noProof/>
        </w:rPr>
        <w:tab/>
      </w:r>
      <w:r>
        <w:rPr>
          <w:noProof/>
        </w:rPr>
        <w:fldChar w:fldCharType="begin"/>
      </w:r>
      <w:r>
        <w:rPr>
          <w:noProof/>
        </w:rPr>
        <w:instrText xml:space="preserve"> PAGEREF _Toc452196093 \h </w:instrText>
      </w:r>
      <w:r>
        <w:rPr>
          <w:noProof/>
        </w:rPr>
      </w:r>
      <w:r>
        <w:rPr>
          <w:noProof/>
        </w:rPr>
        <w:fldChar w:fldCharType="separate"/>
      </w:r>
      <w:ins w:id="17" w:author="Michelle Thompson" w:date="2016-09-26T13:51:00Z">
        <w:r w:rsidR="00EC0392">
          <w:rPr>
            <w:noProof/>
          </w:rPr>
          <w:t>7</w:t>
        </w:r>
      </w:ins>
      <w:del w:id="18" w:author="Michelle Thompson" w:date="2016-09-26T13:51:00Z">
        <w:r w:rsidDel="00EC0392">
          <w:rPr>
            <w:noProof/>
          </w:rPr>
          <w:delText>6</w:delText>
        </w:r>
      </w:del>
      <w:r>
        <w:rPr>
          <w:noProof/>
        </w:rPr>
        <w:fldChar w:fldCharType="end"/>
      </w:r>
    </w:p>
    <w:p w14:paraId="593376CF" w14:textId="77777777" w:rsidR="00A54A2E" w:rsidRDefault="00A54A2E">
      <w:pPr>
        <w:pStyle w:val="TOC2"/>
        <w:tabs>
          <w:tab w:val="right" w:pos="8630"/>
        </w:tabs>
        <w:outlineLvl w:val="0"/>
        <w:rPr>
          <w:b w:val="0"/>
          <w:noProof/>
          <w:sz w:val="24"/>
          <w:szCs w:val="24"/>
          <w:lang w:eastAsia="en-US"/>
        </w:rPr>
        <w:pPrChange w:id="19" w:author="Michelle Thompson" w:date="2020-10-02T13:37:00Z">
          <w:pPr>
            <w:pStyle w:val="TOC2"/>
            <w:tabs>
              <w:tab w:val="right" w:pos="8630"/>
            </w:tabs>
          </w:pPr>
        </w:pPrChange>
      </w:pPr>
      <w:r>
        <w:rPr>
          <w:noProof/>
        </w:rPr>
        <w:t>Chapter 6 Transmitters</w:t>
      </w:r>
      <w:r>
        <w:rPr>
          <w:noProof/>
        </w:rPr>
        <w:tab/>
      </w:r>
      <w:r>
        <w:rPr>
          <w:noProof/>
        </w:rPr>
        <w:fldChar w:fldCharType="begin"/>
      </w:r>
      <w:r>
        <w:rPr>
          <w:noProof/>
        </w:rPr>
        <w:instrText xml:space="preserve"> PAGEREF _Toc452196094 \h </w:instrText>
      </w:r>
      <w:r>
        <w:rPr>
          <w:noProof/>
        </w:rPr>
      </w:r>
      <w:r>
        <w:rPr>
          <w:noProof/>
        </w:rPr>
        <w:fldChar w:fldCharType="separate"/>
      </w:r>
      <w:ins w:id="20" w:author="Michelle Thompson" w:date="2016-09-26T13:51:00Z">
        <w:r w:rsidR="00EC0392">
          <w:rPr>
            <w:noProof/>
          </w:rPr>
          <w:t>7</w:t>
        </w:r>
      </w:ins>
      <w:del w:id="21" w:author="Michelle Thompson" w:date="2016-09-26T13:51:00Z">
        <w:r w:rsidDel="00EC0392">
          <w:rPr>
            <w:noProof/>
          </w:rPr>
          <w:delText>6</w:delText>
        </w:r>
      </w:del>
      <w:r>
        <w:rPr>
          <w:noProof/>
        </w:rPr>
        <w:fldChar w:fldCharType="end"/>
      </w:r>
    </w:p>
    <w:p w14:paraId="2661C19C" w14:textId="77777777" w:rsidR="00A54A2E" w:rsidRDefault="00A54A2E">
      <w:pPr>
        <w:pStyle w:val="TOC3"/>
        <w:tabs>
          <w:tab w:val="right" w:pos="8630"/>
        </w:tabs>
        <w:outlineLvl w:val="0"/>
        <w:rPr>
          <w:noProof/>
          <w:sz w:val="24"/>
          <w:szCs w:val="24"/>
          <w:lang w:eastAsia="en-US"/>
        </w:rPr>
        <w:pPrChange w:id="22" w:author="Michelle Thompson" w:date="2020-10-02T13:37:00Z">
          <w:pPr>
            <w:pStyle w:val="TOC3"/>
            <w:tabs>
              <w:tab w:val="right" w:pos="8630"/>
            </w:tabs>
          </w:pPr>
        </w:pPrChange>
      </w:pPr>
      <w:r>
        <w:rPr>
          <w:noProof/>
        </w:rPr>
        <w:t>Frequencies</w:t>
      </w:r>
      <w:r>
        <w:rPr>
          <w:noProof/>
        </w:rPr>
        <w:tab/>
      </w:r>
      <w:r>
        <w:rPr>
          <w:noProof/>
        </w:rPr>
        <w:fldChar w:fldCharType="begin"/>
      </w:r>
      <w:r>
        <w:rPr>
          <w:noProof/>
        </w:rPr>
        <w:instrText xml:space="preserve"> PAGEREF _Toc452196095 \h </w:instrText>
      </w:r>
      <w:r>
        <w:rPr>
          <w:noProof/>
        </w:rPr>
      </w:r>
      <w:r>
        <w:rPr>
          <w:noProof/>
        </w:rPr>
        <w:fldChar w:fldCharType="separate"/>
      </w:r>
      <w:ins w:id="23" w:author="Michelle Thompson" w:date="2016-09-26T13:51:00Z">
        <w:r w:rsidR="00EC0392">
          <w:rPr>
            <w:noProof/>
          </w:rPr>
          <w:t>7</w:t>
        </w:r>
      </w:ins>
      <w:del w:id="24" w:author="Michelle Thompson" w:date="2016-09-26T13:51:00Z">
        <w:r w:rsidDel="00EC0392">
          <w:rPr>
            <w:noProof/>
          </w:rPr>
          <w:delText>6</w:delText>
        </w:r>
      </w:del>
      <w:r>
        <w:rPr>
          <w:noProof/>
        </w:rPr>
        <w:fldChar w:fldCharType="end"/>
      </w:r>
    </w:p>
    <w:p w14:paraId="0F4D526B" w14:textId="77777777" w:rsidR="00A54A2E" w:rsidRDefault="00A54A2E">
      <w:pPr>
        <w:pStyle w:val="TOC3"/>
        <w:tabs>
          <w:tab w:val="right" w:pos="8630"/>
        </w:tabs>
        <w:outlineLvl w:val="0"/>
        <w:rPr>
          <w:noProof/>
          <w:sz w:val="24"/>
          <w:szCs w:val="24"/>
          <w:lang w:eastAsia="en-US"/>
        </w:rPr>
        <w:pPrChange w:id="25" w:author="Michelle Thompson" w:date="2020-10-02T13:37:00Z">
          <w:pPr>
            <w:pStyle w:val="TOC3"/>
            <w:tabs>
              <w:tab w:val="right" w:pos="8630"/>
            </w:tabs>
          </w:pPr>
        </w:pPrChange>
      </w:pPr>
      <w:r>
        <w:rPr>
          <w:noProof/>
        </w:rPr>
        <w:t>Voice Signal Quality</w:t>
      </w:r>
      <w:r>
        <w:rPr>
          <w:noProof/>
        </w:rPr>
        <w:tab/>
      </w:r>
      <w:r>
        <w:rPr>
          <w:noProof/>
        </w:rPr>
        <w:fldChar w:fldCharType="begin"/>
      </w:r>
      <w:r>
        <w:rPr>
          <w:noProof/>
        </w:rPr>
        <w:instrText xml:space="preserve"> PAGEREF _Toc452196096 \h </w:instrText>
      </w:r>
      <w:r>
        <w:rPr>
          <w:noProof/>
        </w:rPr>
      </w:r>
      <w:r>
        <w:rPr>
          <w:noProof/>
        </w:rPr>
        <w:fldChar w:fldCharType="separate"/>
      </w:r>
      <w:ins w:id="26" w:author="Michelle Thompson" w:date="2016-09-26T13:51:00Z">
        <w:r w:rsidR="00EC0392">
          <w:rPr>
            <w:noProof/>
          </w:rPr>
          <w:t>7</w:t>
        </w:r>
      </w:ins>
      <w:del w:id="27" w:author="Michelle Thompson" w:date="2016-09-26T13:51:00Z">
        <w:r w:rsidDel="00EC0392">
          <w:rPr>
            <w:noProof/>
          </w:rPr>
          <w:delText>6</w:delText>
        </w:r>
      </w:del>
      <w:r>
        <w:rPr>
          <w:noProof/>
        </w:rPr>
        <w:fldChar w:fldCharType="end"/>
      </w:r>
    </w:p>
    <w:p w14:paraId="245F970F" w14:textId="77777777" w:rsidR="00A54A2E" w:rsidRDefault="00A54A2E">
      <w:pPr>
        <w:pStyle w:val="TOC3"/>
        <w:tabs>
          <w:tab w:val="right" w:pos="8630"/>
        </w:tabs>
        <w:outlineLvl w:val="0"/>
        <w:rPr>
          <w:noProof/>
          <w:sz w:val="24"/>
          <w:szCs w:val="24"/>
          <w:lang w:eastAsia="en-US"/>
        </w:rPr>
        <w:pPrChange w:id="28" w:author="Michelle Thompson" w:date="2020-10-02T13:37:00Z">
          <w:pPr>
            <w:pStyle w:val="TOC3"/>
            <w:tabs>
              <w:tab w:val="right" w:pos="8630"/>
            </w:tabs>
          </w:pPr>
        </w:pPrChange>
      </w:pPr>
      <w:r>
        <w:rPr>
          <w:noProof/>
        </w:rPr>
        <w:t>Emission Type</w:t>
      </w:r>
      <w:r>
        <w:rPr>
          <w:noProof/>
        </w:rPr>
        <w:tab/>
      </w:r>
      <w:r>
        <w:rPr>
          <w:noProof/>
        </w:rPr>
        <w:fldChar w:fldCharType="begin"/>
      </w:r>
      <w:r>
        <w:rPr>
          <w:noProof/>
        </w:rPr>
        <w:instrText xml:space="preserve"> PAGEREF _Toc452196097 \h </w:instrText>
      </w:r>
      <w:r>
        <w:rPr>
          <w:noProof/>
        </w:rPr>
      </w:r>
      <w:r>
        <w:rPr>
          <w:noProof/>
        </w:rPr>
        <w:fldChar w:fldCharType="separate"/>
      </w:r>
      <w:ins w:id="29" w:author="Michelle Thompson" w:date="2016-09-26T13:51:00Z">
        <w:r w:rsidR="00EC0392">
          <w:rPr>
            <w:noProof/>
          </w:rPr>
          <w:t>8</w:t>
        </w:r>
      </w:ins>
      <w:del w:id="30" w:author="Michelle Thompson" w:date="2016-09-26T13:51:00Z">
        <w:r w:rsidDel="00EC0392">
          <w:rPr>
            <w:noProof/>
          </w:rPr>
          <w:delText>6</w:delText>
        </w:r>
      </w:del>
      <w:r>
        <w:rPr>
          <w:noProof/>
        </w:rPr>
        <w:fldChar w:fldCharType="end"/>
      </w:r>
    </w:p>
    <w:p w14:paraId="0232D92B" w14:textId="77777777" w:rsidR="00A54A2E" w:rsidRDefault="00A54A2E">
      <w:pPr>
        <w:pStyle w:val="TOC3"/>
        <w:tabs>
          <w:tab w:val="right" w:pos="8630"/>
        </w:tabs>
        <w:outlineLvl w:val="0"/>
        <w:rPr>
          <w:noProof/>
          <w:sz w:val="24"/>
          <w:szCs w:val="24"/>
          <w:lang w:eastAsia="en-US"/>
        </w:rPr>
        <w:pPrChange w:id="31" w:author="Michelle Thompson" w:date="2020-10-02T13:37:00Z">
          <w:pPr>
            <w:pStyle w:val="TOC3"/>
            <w:tabs>
              <w:tab w:val="right" w:pos="8630"/>
            </w:tabs>
          </w:pPr>
        </w:pPrChange>
      </w:pPr>
      <w:r>
        <w:rPr>
          <w:noProof/>
        </w:rPr>
        <w:t>Emission Type Designation</w:t>
      </w:r>
      <w:r>
        <w:rPr>
          <w:noProof/>
        </w:rPr>
        <w:tab/>
      </w:r>
      <w:r>
        <w:rPr>
          <w:noProof/>
        </w:rPr>
        <w:fldChar w:fldCharType="begin"/>
      </w:r>
      <w:r>
        <w:rPr>
          <w:noProof/>
        </w:rPr>
        <w:instrText xml:space="preserve"> PAGEREF _Toc452196098 \h </w:instrText>
      </w:r>
      <w:r>
        <w:rPr>
          <w:noProof/>
        </w:rPr>
      </w:r>
      <w:r>
        <w:rPr>
          <w:noProof/>
        </w:rPr>
        <w:fldChar w:fldCharType="separate"/>
      </w:r>
      <w:ins w:id="32" w:author="Michelle Thompson" w:date="2016-09-26T13:51:00Z">
        <w:r w:rsidR="00EC0392">
          <w:rPr>
            <w:noProof/>
          </w:rPr>
          <w:t>8</w:t>
        </w:r>
      </w:ins>
      <w:del w:id="33" w:author="Michelle Thompson" w:date="2016-09-26T13:51:00Z">
        <w:r w:rsidDel="00EC0392">
          <w:rPr>
            <w:noProof/>
          </w:rPr>
          <w:delText>6</w:delText>
        </w:r>
      </w:del>
      <w:r>
        <w:rPr>
          <w:noProof/>
        </w:rPr>
        <w:fldChar w:fldCharType="end"/>
      </w:r>
    </w:p>
    <w:p w14:paraId="73C1FB5E" w14:textId="77777777" w:rsidR="00A54A2E" w:rsidRDefault="00A54A2E">
      <w:pPr>
        <w:pStyle w:val="TOC2"/>
        <w:tabs>
          <w:tab w:val="right" w:pos="8630"/>
        </w:tabs>
        <w:outlineLvl w:val="0"/>
        <w:rPr>
          <w:b w:val="0"/>
          <w:noProof/>
          <w:sz w:val="24"/>
          <w:szCs w:val="24"/>
          <w:lang w:eastAsia="en-US"/>
        </w:rPr>
        <w:pPrChange w:id="34" w:author="Michelle Thompson" w:date="2020-10-02T13:37:00Z">
          <w:pPr>
            <w:pStyle w:val="TOC2"/>
            <w:tabs>
              <w:tab w:val="right" w:pos="8630"/>
            </w:tabs>
          </w:pPr>
        </w:pPrChange>
      </w:pPr>
      <w:r>
        <w:rPr>
          <w:noProof/>
        </w:rPr>
        <w:t>Chapter 7 Receivers</w:t>
      </w:r>
      <w:r>
        <w:rPr>
          <w:noProof/>
        </w:rPr>
        <w:tab/>
      </w:r>
      <w:r>
        <w:rPr>
          <w:noProof/>
        </w:rPr>
        <w:fldChar w:fldCharType="begin"/>
      </w:r>
      <w:r>
        <w:rPr>
          <w:noProof/>
        </w:rPr>
        <w:instrText xml:space="preserve"> PAGEREF _Toc452196099 \h </w:instrText>
      </w:r>
      <w:r>
        <w:rPr>
          <w:noProof/>
        </w:rPr>
      </w:r>
      <w:r>
        <w:rPr>
          <w:noProof/>
        </w:rPr>
        <w:fldChar w:fldCharType="separate"/>
      </w:r>
      <w:ins w:id="35" w:author="Michelle Thompson" w:date="2016-09-26T13:51:00Z">
        <w:r w:rsidR="00EC0392">
          <w:rPr>
            <w:noProof/>
          </w:rPr>
          <w:t>13</w:t>
        </w:r>
      </w:ins>
      <w:del w:id="36" w:author="Michelle Thompson" w:date="2016-09-26T13:51:00Z">
        <w:r w:rsidDel="00EC0392">
          <w:rPr>
            <w:noProof/>
          </w:rPr>
          <w:delText>12</w:delText>
        </w:r>
      </w:del>
      <w:r>
        <w:rPr>
          <w:noProof/>
        </w:rPr>
        <w:fldChar w:fldCharType="end"/>
      </w:r>
    </w:p>
    <w:p w14:paraId="73D5408E" w14:textId="77777777" w:rsidR="00A54A2E" w:rsidRDefault="00A54A2E">
      <w:pPr>
        <w:pStyle w:val="TOC3"/>
        <w:tabs>
          <w:tab w:val="right" w:pos="8630"/>
        </w:tabs>
        <w:outlineLvl w:val="0"/>
        <w:rPr>
          <w:noProof/>
          <w:sz w:val="24"/>
          <w:szCs w:val="24"/>
          <w:lang w:eastAsia="en-US"/>
        </w:rPr>
        <w:pPrChange w:id="37" w:author="Michelle Thompson" w:date="2020-10-02T13:37:00Z">
          <w:pPr>
            <w:pStyle w:val="TOC3"/>
            <w:tabs>
              <w:tab w:val="right" w:pos="8630"/>
            </w:tabs>
          </w:pPr>
        </w:pPrChange>
      </w:pPr>
      <w:r>
        <w:rPr>
          <w:noProof/>
        </w:rPr>
        <w:t>Frequencies</w:t>
      </w:r>
      <w:r>
        <w:rPr>
          <w:noProof/>
        </w:rPr>
        <w:tab/>
      </w:r>
      <w:r>
        <w:rPr>
          <w:noProof/>
        </w:rPr>
        <w:fldChar w:fldCharType="begin"/>
      </w:r>
      <w:r>
        <w:rPr>
          <w:noProof/>
        </w:rPr>
        <w:instrText xml:space="preserve"> PAGEREF _Toc452196100 \h </w:instrText>
      </w:r>
      <w:r>
        <w:rPr>
          <w:noProof/>
        </w:rPr>
      </w:r>
      <w:r>
        <w:rPr>
          <w:noProof/>
        </w:rPr>
        <w:fldChar w:fldCharType="separate"/>
      </w:r>
      <w:ins w:id="38" w:author="Michelle Thompson" w:date="2016-09-26T13:51:00Z">
        <w:r w:rsidR="00EC0392">
          <w:rPr>
            <w:noProof/>
          </w:rPr>
          <w:t>13</w:t>
        </w:r>
      </w:ins>
      <w:del w:id="39" w:author="Michelle Thompson" w:date="2016-09-26T13:51:00Z">
        <w:r w:rsidDel="00EC0392">
          <w:rPr>
            <w:noProof/>
          </w:rPr>
          <w:delText>12</w:delText>
        </w:r>
      </w:del>
      <w:r>
        <w:rPr>
          <w:noProof/>
        </w:rPr>
        <w:fldChar w:fldCharType="end"/>
      </w:r>
    </w:p>
    <w:p w14:paraId="571A7EA5" w14:textId="77777777" w:rsidR="00A54A2E" w:rsidRDefault="00A54A2E">
      <w:pPr>
        <w:pStyle w:val="TOC3"/>
        <w:tabs>
          <w:tab w:val="right" w:pos="8630"/>
        </w:tabs>
        <w:outlineLvl w:val="0"/>
        <w:rPr>
          <w:noProof/>
          <w:sz w:val="24"/>
          <w:szCs w:val="24"/>
          <w:lang w:eastAsia="en-US"/>
        </w:rPr>
        <w:pPrChange w:id="40" w:author="Michelle Thompson" w:date="2020-10-02T13:37:00Z">
          <w:pPr>
            <w:pStyle w:val="TOC3"/>
            <w:tabs>
              <w:tab w:val="right" w:pos="8630"/>
            </w:tabs>
          </w:pPr>
        </w:pPrChange>
      </w:pPr>
      <w:r>
        <w:rPr>
          <w:noProof/>
        </w:rPr>
        <w:t>Emission Type</w:t>
      </w:r>
      <w:r>
        <w:rPr>
          <w:noProof/>
        </w:rPr>
        <w:tab/>
      </w:r>
      <w:r>
        <w:rPr>
          <w:noProof/>
        </w:rPr>
        <w:fldChar w:fldCharType="begin"/>
      </w:r>
      <w:r>
        <w:rPr>
          <w:noProof/>
        </w:rPr>
        <w:instrText xml:space="preserve"> PAGEREF _Toc452196101 \h </w:instrText>
      </w:r>
      <w:r>
        <w:rPr>
          <w:noProof/>
        </w:rPr>
      </w:r>
      <w:r>
        <w:rPr>
          <w:noProof/>
        </w:rPr>
        <w:fldChar w:fldCharType="separate"/>
      </w:r>
      <w:ins w:id="41" w:author="Michelle Thompson" w:date="2016-09-26T13:51:00Z">
        <w:r w:rsidR="00EC0392">
          <w:rPr>
            <w:noProof/>
          </w:rPr>
          <w:t>13</w:t>
        </w:r>
      </w:ins>
      <w:del w:id="42" w:author="Michelle Thompson" w:date="2016-09-26T13:51:00Z">
        <w:r w:rsidDel="00EC0392">
          <w:rPr>
            <w:noProof/>
          </w:rPr>
          <w:delText>12</w:delText>
        </w:r>
      </w:del>
      <w:r>
        <w:rPr>
          <w:noProof/>
        </w:rPr>
        <w:fldChar w:fldCharType="end"/>
      </w:r>
    </w:p>
    <w:p w14:paraId="2E7971E9" w14:textId="77777777" w:rsidR="00A54A2E" w:rsidRDefault="00A54A2E">
      <w:pPr>
        <w:pStyle w:val="TOC3"/>
        <w:tabs>
          <w:tab w:val="right" w:pos="8630"/>
        </w:tabs>
        <w:outlineLvl w:val="0"/>
        <w:rPr>
          <w:noProof/>
          <w:sz w:val="24"/>
          <w:szCs w:val="24"/>
          <w:lang w:eastAsia="en-US"/>
        </w:rPr>
        <w:pPrChange w:id="43" w:author="Michelle Thompson" w:date="2020-10-02T13:37:00Z">
          <w:pPr>
            <w:pStyle w:val="TOC3"/>
            <w:tabs>
              <w:tab w:val="right" w:pos="8630"/>
            </w:tabs>
          </w:pPr>
        </w:pPrChange>
      </w:pPr>
      <w:r>
        <w:rPr>
          <w:noProof/>
        </w:rPr>
        <w:t>Emission Type Designation</w:t>
      </w:r>
      <w:r>
        <w:rPr>
          <w:noProof/>
        </w:rPr>
        <w:tab/>
      </w:r>
      <w:r>
        <w:rPr>
          <w:noProof/>
        </w:rPr>
        <w:fldChar w:fldCharType="begin"/>
      </w:r>
      <w:r>
        <w:rPr>
          <w:noProof/>
        </w:rPr>
        <w:instrText xml:space="preserve"> PAGEREF _Toc452196102 \h </w:instrText>
      </w:r>
      <w:r>
        <w:rPr>
          <w:noProof/>
        </w:rPr>
      </w:r>
      <w:r>
        <w:rPr>
          <w:noProof/>
        </w:rPr>
        <w:fldChar w:fldCharType="separate"/>
      </w:r>
      <w:ins w:id="44" w:author="Michelle Thompson" w:date="2016-09-26T13:51:00Z">
        <w:r w:rsidR="00EC0392">
          <w:rPr>
            <w:noProof/>
          </w:rPr>
          <w:t>14</w:t>
        </w:r>
      </w:ins>
      <w:del w:id="45" w:author="Michelle Thompson" w:date="2016-09-26T13:51:00Z">
        <w:r w:rsidDel="00EC0392">
          <w:rPr>
            <w:noProof/>
          </w:rPr>
          <w:delText>13</w:delText>
        </w:r>
      </w:del>
      <w:r>
        <w:rPr>
          <w:noProof/>
        </w:rPr>
        <w:fldChar w:fldCharType="end"/>
      </w:r>
    </w:p>
    <w:p w14:paraId="0413B5B0" w14:textId="77777777" w:rsidR="00A54A2E" w:rsidRDefault="00A54A2E">
      <w:pPr>
        <w:pStyle w:val="TOC2"/>
        <w:tabs>
          <w:tab w:val="right" w:pos="8630"/>
        </w:tabs>
        <w:outlineLvl w:val="0"/>
        <w:rPr>
          <w:b w:val="0"/>
          <w:noProof/>
          <w:sz w:val="24"/>
          <w:szCs w:val="24"/>
          <w:lang w:eastAsia="en-US"/>
        </w:rPr>
        <w:pPrChange w:id="46" w:author="Michelle Thompson" w:date="2020-10-02T13:37:00Z">
          <w:pPr>
            <w:pStyle w:val="TOC2"/>
            <w:tabs>
              <w:tab w:val="right" w:pos="8630"/>
            </w:tabs>
          </w:pPr>
        </w:pPrChange>
      </w:pPr>
      <w:r>
        <w:rPr>
          <w:noProof/>
        </w:rPr>
        <w:t>Chapter 8 Supervision</w:t>
      </w:r>
      <w:r>
        <w:rPr>
          <w:noProof/>
        </w:rPr>
        <w:tab/>
      </w:r>
      <w:r>
        <w:rPr>
          <w:noProof/>
        </w:rPr>
        <w:fldChar w:fldCharType="begin"/>
      </w:r>
      <w:r>
        <w:rPr>
          <w:noProof/>
        </w:rPr>
        <w:instrText xml:space="preserve"> PAGEREF _Toc452196103 \h </w:instrText>
      </w:r>
      <w:r>
        <w:rPr>
          <w:noProof/>
        </w:rPr>
      </w:r>
      <w:r>
        <w:rPr>
          <w:noProof/>
        </w:rPr>
        <w:fldChar w:fldCharType="separate"/>
      </w:r>
      <w:ins w:id="47" w:author="Michelle Thompson" w:date="2016-09-26T13:51:00Z">
        <w:r w:rsidR="00EC0392">
          <w:rPr>
            <w:noProof/>
          </w:rPr>
          <w:t>14</w:t>
        </w:r>
      </w:ins>
      <w:del w:id="48" w:author="Michelle Thompson" w:date="2016-09-26T13:51:00Z">
        <w:r w:rsidDel="00EC0392">
          <w:rPr>
            <w:noProof/>
          </w:rPr>
          <w:delText>13</w:delText>
        </w:r>
      </w:del>
      <w:r>
        <w:rPr>
          <w:noProof/>
        </w:rPr>
        <w:fldChar w:fldCharType="end"/>
      </w:r>
    </w:p>
    <w:p w14:paraId="032DE3B4" w14:textId="77777777" w:rsidR="00A54A2E" w:rsidRDefault="00A54A2E">
      <w:pPr>
        <w:pStyle w:val="TOC2"/>
        <w:tabs>
          <w:tab w:val="right" w:pos="8630"/>
        </w:tabs>
        <w:outlineLvl w:val="0"/>
        <w:rPr>
          <w:b w:val="0"/>
          <w:noProof/>
          <w:sz w:val="24"/>
          <w:szCs w:val="24"/>
          <w:lang w:eastAsia="en-US"/>
        </w:rPr>
        <w:pPrChange w:id="49" w:author="Michelle Thompson" w:date="2020-10-02T13:37:00Z">
          <w:pPr>
            <w:pStyle w:val="TOC2"/>
            <w:tabs>
              <w:tab w:val="right" w:pos="8630"/>
            </w:tabs>
          </w:pPr>
        </w:pPrChange>
      </w:pPr>
      <w:r>
        <w:rPr>
          <w:noProof/>
        </w:rPr>
        <w:t>Chapter 9 QSO Processing (System Access!)</w:t>
      </w:r>
      <w:r>
        <w:rPr>
          <w:noProof/>
        </w:rPr>
        <w:tab/>
      </w:r>
      <w:r>
        <w:rPr>
          <w:noProof/>
        </w:rPr>
        <w:fldChar w:fldCharType="begin"/>
      </w:r>
      <w:r>
        <w:rPr>
          <w:noProof/>
        </w:rPr>
        <w:instrText xml:space="preserve"> PAGEREF _Toc452196104 \h </w:instrText>
      </w:r>
      <w:r>
        <w:rPr>
          <w:noProof/>
        </w:rPr>
      </w:r>
      <w:r>
        <w:rPr>
          <w:noProof/>
        </w:rPr>
        <w:fldChar w:fldCharType="separate"/>
      </w:r>
      <w:ins w:id="50" w:author="Michelle Thompson" w:date="2016-09-26T13:51:00Z">
        <w:r w:rsidR="00EC0392">
          <w:rPr>
            <w:noProof/>
          </w:rPr>
          <w:t>14</w:t>
        </w:r>
      </w:ins>
      <w:del w:id="51" w:author="Michelle Thompson" w:date="2016-09-26T13:51:00Z">
        <w:r w:rsidDel="00EC0392">
          <w:rPr>
            <w:noProof/>
          </w:rPr>
          <w:delText>13</w:delText>
        </w:r>
      </w:del>
      <w:r>
        <w:rPr>
          <w:noProof/>
        </w:rPr>
        <w:fldChar w:fldCharType="end"/>
      </w:r>
    </w:p>
    <w:p w14:paraId="12851DCD" w14:textId="77777777" w:rsidR="00A54A2E" w:rsidRDefault="00A54A2E">
      <w:pPr>
        <w:pStyle w:val="TOC2"/>
        <w:tabs>
          <w:tab w:val="right" w:pos="8630"/>
        </w:tabs>
        <w:outlineLvl w:val="0"/>
        <w:rPr>
          <w:b w:val="0"/>
          <w:noProof/>
          <w:sz w:val="24"/>
          <w:szCs w:val="24"/>
          <w:lang w:eastAsia="en-US"/>
        </w:rPr>
        <w:pPrChange w:id="52" w:author="Michelle Thompson" w:date="2020-10-02T13:37:00Z">
          <w:pPr>
            <w:pStyle w:val="TOC2"/>
            <w:tabs>
              <w:tab w:val="right" w:pos="8630"/>
            </w:tabs>
          </w:pPr>
        </w:pPrChange>
      </w:pPr>
      <w:r>
        <w:rPr>
          <w:noProof/>
        </w:rPr>
        <w:t>Chapter 10 Reconfiguration</w:t>
      </w:r>
      <w:r>
        <w:rPr>
          <w:noProof/>
        </w:rPr>
        <w:tab/>
      </w:r>
      <w:r>
        <w:rPr>
          <w:noProof/>
        </w:rPr>
        <w:fldChar w:fldCharType="begin"/>
      </w:r>
      <w:r>
        <w:rPr>
          <w:noProof/>
        </w:rPr>
        <w:instrText xml:space="preserve"> PAGEREF _Toc452196105 \h </w:instrText>
      </w:r>
      <w:r>
        <w:rPr>
          <w:noProof/>
        </w:rPr>
      </w:r>
      <w:r>
        <w:rPr>
          <w:noProof/>
        </w:rPr>
        <w:fldChar w:fldCharType="separate"/>
      </w:r>
      <w:ins w:id="53" w:author="Michelle Thompson" w:date="2016-09-26T13:51:00Z">
        <w:r w:rsidR="00EC0392">
          <w:rPr>
            <w:noProof/>
          </w:rPr>
          <w:t>14</w:t>
        </w:r>
      </w:ins>
      <w:del w:id="54" w:author="Michelle Thompson" w:date="2016-09-26T13:51:00Z">
        <w:r w:rsidDel="00EC0392">
          <w:rPr>
            <w:noProof/>
          </w:rPr>
          <w:delText>13</w:delText>
        </w:r>
      </w:del>
      <w:r>
        <w:rPr>
          <w:noProof/>
        </w:rPr>
        <w:fldChar w:fldCharType="end"/>
      </w:r>
    </w:p>
    <w:p w14:paraId="17D4F7CD" w14:textId="77777777" w:rsidR="00A54A2E" w:rsidRDefault="00A54A2E">
      <w:pPr>
        <w:pStyle w:val="TOC2"/>
        <w:tabs>
          <w:tab w:val="right" w:pos="8630"/>
        </w:tabs>
        <w:outlineLvl w:val="0"/>
        <w:rPr>
          <w:b w:val="0"/>
          <w:noProof/>
          <w:sz w:val="24"/>
          <w:szCs w:val="24"/>
          <w:lang w:eastAsia="en-US"/>
        </w:rPr>
        <w:pPrChange w:id="55" w:author="Michelle Thompson" w:date="2020-10-02T13:37:00Z">
          <w:pPr>
            <w:pStyle w:val="TOC2"/>
            <w:tabs>
              <w:tab w:val="right" w:pos="8630"/>
            </w:tabs>
          </w:pPr>
        </w:pPrChange>
      </w:pPr>
      <w:r>
        <w:rPr>
          <w:noProof/>
        </w:rPr>
        <w:t>Chapter 11 Idle State</w:t>
      </w:r>
      <w:r>
        <w:rPr>
          <w:noProof/>
        </w:rPr>
        <w:tab/>
      </w:r>
      <w:r>
        <w:rPr>
          <w:noProof/>
        </w:rPr>
        <w:fldChar w:fldCharType="begin"/>
      </w:r>
      <w:r>
        <w:rPr>
          <w:noProof/>
        </w:rPr>
        <w:instrText xml:space="preserve"> PAGEREF _Toc452196106 \h </w:instrText>
      </w:r>
      <w:r>
        <w:rPr>
          <w:noProof/>
        </w:rPr>
      </w:r>
      <w:r>
        <w:rPr>
          <w:noProof/>
        </w:rPr>
        <w:fldChar w:fldCharType="separate"/>
      </w:r>
      <w:ins w:id="56" w:author="Michelle Thompson" w:date="2016-09-26T13:51:00Z">
        <w:r w:rsidR="00EC0392">
          <w:rPr>
            <w:noProof/>
          </w:rPr>
          <w:t>14</w:t>
        </w:r>
      </w:ins>
      <w:del w:id="57" w:author="Michelle Thompson" w:date="2016-09-26T13:51:00Z">
        <w:r w:rsidDel="00EC0392">
          <w:rPr>
            <w:noProof/>
          </w:rPr>
          <w:delText>13</w:delText>
        </w:r>
      </w:del>
      <w:r>
        <w:rPr>
          <w:noProof/>
        </w:rPr>
        <w:fldChar w:fldCharType="end"/>
      </w:r>
    </w:p>
    <w:p w14:paraId="60333209" w14:textId="77777777" w:rsidR="00A54A2E" w:rsidRDefault="00A54A2E">
      <w:pPr>
        <w:pStyle w:val="TOC2"/>
        <w:tabs>
          <w:tab w:val="right" w:pos="8630"/>
        </w:tabs>
        <w:outlineLvl w:val="0"/>
        <w:rPr>
          <w:b w:val="0"/>
          <w:noProof/>
          <w:sz w:val="24"/>
          <w:szCs w:val="24"/>
          <w:lang w:eastAsia="en-US"/>
        </w:rPr>
        <w:pPrChange w:id="58" w:author="Michelle Thompson" w:date="2020-10-02T13:37:00Z">
          <w:pPr>
            <w:pStyle w:val="TOC2"/>
            <w:tabs>
              <w:tab w:val="right" w:pos="8630"/>
            </w:tabs>
          </w:pPr>
        </w:pPrChange>
      </w:pPr>
      <w:r>
        <w:rPr>
          <w:noProof/>
        </w:rPr>
        <w:t>Chapter 12 Emergency Communications</w:t>
      </w:r>
      <w:r>
        <w:rPr>
          <w:noProof/>
        </w:rPr>
        <w:tab/>
      </w:r>
      <w:r>
        <w:rPr>
          <w:noProof/>
        </w:rPr>
        <w:fldChar w:fldCharType="begin"/>
      </w:r>
      <w:r>
        <w:rPr>
          <w:noProof/>
        </w:rPr>
        <w:instrText xml:space="preserve"> PAGEREF _Toc452196107 \h </w:instrText>
      </w:r>
      <w:r>
        <w:rPr>
          <w:noProof/>
        </w:rPr>
      </w:r>
      <w:r>
        <w:rPr>
          <w:noProof/>
        </w:rPr>
        <w:fldChar w:fldCharType="separate"/>
      </w:r>
      <w:ins w:id="59" w:author="Michelle Thompson" w:date="2016-09-26T13:51:00Z">
        <w:r w:rsidR="00EC0392">
          <w:rPr>
            <w:noProof/>
          </w:rPr>
          <w:t>15</w:t>
        </w:r>
      </w:ins>
      <w:del w:id="60" w:author="Michelle Thompson" w:date="2016-09-26T13:51:00Z">
        <w:r w:rsidDel="00EC0392">
          <w:rPr>
            <w:noProof/>
          </w:rPr>
          <w:delText>14</w:delText>
        </w:r>
      </w:del>
      <w:r>
        <w:rPr>
          <w:noProof/>
        </w:rPr>
        <w:fldChar w:fldCharType="end"/>
      </w:r>
    </w:p>
    <w:p w14:paraId="271376D0" w14:textId="77777777" w:rsidR="00A54A2E" w:rsidRDefault="00A54A2E">
      <w:pPr>
        <w:pStyle w:val="TOC2"/>
        <w:tabs>
          <w:tab w:val="right" w:pos="8630"/>
        </w:tabs>
        <w:outlineLvl w:val="0"/>
        <w:rPr>
          <w:b w:val="0"/>
          <w:noProof/>
          <w:sz w:val="24"/>
          <w:szCs w:val="24"/>
          <w:lang w:eastAsia="en-US"/>
        </w:rPr>
        <w:pPrChange w:id="61" w:author="Michelle Thompson" w:date="2020-10-02T13:37:00Z">
          <w:pPr>
            <w:pStyle w:val="TOC2"/>
            <w:tabs>
              <w:tab w:val="right" w:pos="8630"/>
            </w:tabs>
          </w:pPr>
        </w:pPrChange>
      </w:pPr>
      <w:r>
        <w:rPr>
          <w:noProof/>
        </w:rPr>
        <w:t>Chapter 13 mesh operation</w:t>
      </w:r>
      <w:r>
        <w:rPr>
          <w:noProof/>
        </w:rPr>
        <w:tab/>
      </w:r>
      <w:r>
        <w:rPr>
          <w:noProof/>
        </w:rPr>
        <w:fldChar w:fldCharType="begin"/>
      </w:r>
      <w:r>
        <w:rPr>
          <w:noProof/>
        </w:rPr>
        <w:instrText xml:space="preserve"> PAGEREF _Toc452196108 \h </w:instrText>
      </w:r>
      <w:r>
        <w:rPr>
          <w:noProof/>
        </w:rPr>
      </w:r>
      <w:r>
        <w:rPr>
          <w:noProof/>
        </w:rPr>
        <w:fldChar w:fldCharType="separate"/>
      </w:r>
      <w:ins w:id="62" w:author="Michelle Thompson" w:date="2016-09-26T13:51:00Z">
        <w:r w:rsidR="00EC0392">
          <w:rPr>
            <w:noProof/>
          </w:rPr>
          <w:t>15</w:t>
        </w:r>
      </w:ins>
      <w:del w:id="63" w:author="Michelle Thompson" w:date="2016-09-26T13:51:00Z">
        <w:r w:rsidDel="00EC0392">
          <w:rPr>
            <w:noProof/>
          </w:rPr>
          <w:delText>14</w:delText>
        </w:r>
      </w:del>
      <w:r>
        <w:rPr>
          <w:noProof/>
        </w:rPr>
        <w:fldChar w:fldCharType="end"/>
      </w:r>
    </w:p>
    <w:p w14:paraId="30C1C07C" w14:textId="77777777" w:rsidR="00A54A2E" w:rsidRDefault="00A54A2E">
      <w:pPr>
        <w:pStyle w:val="TOC2"/>
        <w:tabs>
          <w:tab w:val="right" w:pos="8630"/>
        </w:tabs>
        <w:outlineLvl w:val="0"/>
        <w:rPr>
          <w:b w:val="0"/>
          <w:noProof/>
          <w:sz w:val="24"/>
          <w:szCs w:val="24"/>
          <w:lang w:eastAsia="en-US"/>
        </w:rPr>
        <w:pPrChange w:id="64" w:author="Michelle Thompson" w:date="2020-10-02T13:37:00Z">
          <w:pPr>
            <w:pStyle w:val="TOC2"/>
            <w:tabs>
              <w:tab w:val="right" w:pos="8630"/>
            </w:tabs>
          </w:pPr>
        </w:pPrChange>
      </w:pPr>
      <w:r>
        <w:rPr>
          <w:noProof/>
        </w:rPr>
        <w:t>Chapter 14 Gateways to Other Services</w:t>
      </w:r>
      <w:r>
        <w:rPr>
          <w:noProof/>
        </w:rPr>
        <w:tab/>
      </w:r>
      <w:r>
        <w:rPr>
          <w:noProof/>
        </w:rPr>
        <w:fldChar w:fldCharType="begin"/>
      </w:r>
      <w:r>
        <w:rPr>
          <w:noProof/>
        </w:rPr>
        <w:instrText xml:space="preserve"> PAGEREF _Toc452196109 \h </w:instrText>
      </w:r>
      <w:r>
        <w:rPr>
          <w:noProof/>
        </w:rPr>
      </w:r>
      <w:r>
        <w:rPr>
          <w:noProof/>
        </w:rPr>
        <w:fldChar w:fldCharType="separate"/>
      </w:r>
      <w:ins w:id="65" w:author="Michelle Thompson" w:date="2016-09-26T13:51:00Z">
        <w:r w:rsidR="00EC0392">
          <w:rPr>
            <w:noProof/>
          </w:rPr>
          <w:t>15</w:t>
        </w:r>
      </w:ins>
      <w:del w:id="66" w:author="Michelle Thompson" w:date="2016-09-26T13:51:00Z">
        <w:r w:rsidDel="00EC0392">
          <w:rPr>
            <w:noProof/>
          </w:rPr>
          <w:delText>14</w:delText>
        </w:r>
      </w:del>
      <w:r>
        <w:rPr>
          <w:noProof/>
        </w:rPr>
        <w:fldChar w:fldCharType="end"/>
      </w:r>
    </w:p>
    <w:p w14:paraId="1402345C" w14:textId="77777777" w:rsidR="00A54A2E" w:rsidRDefault="00A54A2E">
      <w:pPr>
        <w:pStyle w:val="TOC3"/>
        <w:tabs>
          <w:tab w:val="right" w:pos="8630"/>
        </w:tabs>
        <w:outlineLvl w:val="0"/>
        <w:rPr>
          <w:noProof/>
          <w:sz w:val="24"/>
          <w:szCs w:val="24"/>
          <w:lang w:eastAsia="en-US"/>
        </w:rPr>
        <w:pPrChange w:id="67" w:author="Michelle Thompson" w:date="2020-10-02T13:37:00Z">
          <w:pPr>
            <w:pStyle w:val="TOC3"/>
            <w:tabs>
              <w:tab w:val="right" w:pos="8630"/>
            </w:tabs>
          </w:pPr>
        </w:pPrChange>
      </w:pPr>
      <w:r>
        <w:rPr>
          <w:noProof/>
        </w:rPr>
        <w:t>Amateur Television Network</w:t>
      </w:r>
      <w:r>
        <w:rPr>
          <w:noProof/>
        </w:rPr>
        <w:tab/>
      </w:r>
      <w:r>
        <w:rPr>
          <w:noProof/>
        </w:rPr>
        <w:fldChar w:fldCharType="begin"/>
      </w:r>
      <w:r>
        <w:rPr>
          <w:noProof/>
        </w:rPr>
        <w:instrText xml:space="preserve"> PAGEREF _Toc452196110 \h </w:instrText>
      </w:r>
      <w:r>
        <w:rPr>
          <w:noProof/>
        </w:rPr>
      </w:r>
      <w:r>
        <w:rPr>
          <w:noProof/>
        </w:rPr>
        <w:fldChar w:fldCharType="separate"/>
      </w:r>
      <w:ins w:id="68" w:author="Michelle Thompson" w:date="2016-09-26T13:51:00Z">
        <w:r w:rsidR="00EC0392">
          <w:rPr>
            <w:noProof/>
          </w:rPr>
          <w:t>15</w:t>
        </w:r>
      </w:ins>
      <w:del w:id="69" w:author="Michelle Thompson" w:date="2016-09-26T13:51:00Z">
        <w:r w:rsidDel="00EC0392">
          <w:rPr>
            <w:noProof/>
          </w:rPr>
          <w:delText>14</w:delText>
        </w:r>
      </w:del>
      <w:r>
        <w:rPr>
          <w:noProof/>
        </w:rPr>
        <w:fldChar w:fldCharType="end"/>
      </w:r>
    </w:p>
    <w:p w14:paraId="339F62B2" w14:textId="77777777" w:rsidR="00A54A2E" w:rsidRDefault="00A54A2E">
      <w:pPr>
        <w:pStyle w:val="TOC3"/>
        <w:tabs>
          <w:tab w:val="right" w:pos="8630"/>
        </w:tabs>
        <w:outlineLvl w:val="0"/>
        <w:rPr>
          <w:noProof/>
          <w:sz w:val="24"/>
          <w:szCs w:val="24"/>
          <w:lang w:eastAsia="en-US"/>
        </w:rPr>
        <w:pPrChange w:id="70" w:author="Michelle Thompson" w:date="2020-10-02T13:37:00Z">
          <w:pPr>
            <w:pStyle w:val="TOC3"/>
            <w:tabs>
              <w:tab w:val="right" w:pos="8630"/>
            </w:tabs>
          </w:pPr>
        </w:pPrChange>
      </w:pPr>
      <w:r>
        <w:rPr>
          <w:noProof/>
        </w:rPr>
        <w:t>Amateur Radio Emergency Data Network</w:t>
      </w:r>
      <w:r>
        <w:rPr>
          <w:noProof/>
        </w:rPr>
        <w:tab/>
      </w:r>
      <w:r>
        <w:rPr>
          <w:noProof/>
        </w:rPr>
        <w:fldChar w:fldCharType="begin"/>
      </w:r>
      <w:r>
        <w:rPr>
          <w:noProof/>
        </w:rPr>
        <w:instrText xml:space="preserve"> PAGEREF _Toc452196111 \h </w:instrText>
      </w:r>
      <w:r>
        <w:rPr>
          <w:noProof/>
        </w:rPr>
      </w:r>
      <w:r>
        <w:rPr>
          <w:noProof/>
        </w:rPr>
        <w:fldChar w:fldCharType="separate"/>
      </w:r>
      <w:ins w:id="71" w:author="Michelle Thompson" w:date="2016-09-26T13:51:00Z">
        <w:r w:rsidR="00EC0392">
          <w:rPr>
            <w:noProof/>
          </w:rPr>
          <w:t>15</w:t>
        </w:r>
      </w:ins>
      <w:del w:id="72" w:author="Michelle Thompson" w:date="2016-09-26T13:51:00Z">
        <w:r w:rsidDel="00EC0392">
          <w:rPr>
            <w:noProof/>
          </w:rPr>
          <w:delText>14</w:delText>
        </w:r>
      </w:del>
      <w:r>
        <w:rPr>
          <w:noProof/>
        </w:rPr>
        <w:fldChar w:fldCharType="end"/>
      </w:r>
    </w:p>
    <w:p w14:paraId="13B21B1B" w14:textId="77777777" w:rsidR="006D0C9D" w:rsidRDefault="006D0C9D">
      <w:pPr>
        <w:outlineLvl w:val="0"/>
        <w:pPrChange w:id="73" w:author="Michelle Thompson" w:date="2020-10-02T13:37:00Z">
          <w:pPr/>
        </w:pPrChange>
      </w:pPr>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74" w:name="_Toc452196085"/>
      <w:r>
        <w:t>Part</w:t>
      </w:r>
      <w:r w:rsidR="00AC5742">
        <w:t xml:space="preserve"> 1 – General Information</w:t>
      </w:r>
      <w:bookmarkEnd w:id="74"/>
    </w:p>
    <w:p w14:paraId="3EA315C2" w14:textId="77777777" w:rsidR="003958A0" w:rsidRDefault="003958A0" w:rsidP="003958A0"/>
    <w:p w14:paraId="6F712D13" w14:textId="77777777" w:rsidR="00BB126D" w:rsidRDefault="00BB126D" w:rsidP="00BB126D">
      <w:pPr>
        <w:pStyle w:val="Heading2"/>
      </w:pPr>
      <w:bookmarkStart w:id="75" w:name="_Toc452196086"/>
      <w:r>
        <w:lastRenderedPageBreak/>
        <w:t xml:space="preserve">Chapter 1 </w:t>
      </w:r>
      <w:r w:rsidR="00367D2B">
        <w:t xml:space="preserve">Necessary </w:t>
      </w:r>
      <w:r w:rsidR="00610FC9">
        <w:t>Overhead</w:t>
      </w:r>
      <w:bookmarkEnd w:id="75"/>
      <w:r>
        <w:t xml:space="preserve"> </w:t>
      </w:r>
    </w:p>
    <w:p w14:paraId="227535C7" w14:textId="63DB207F" w:rsidR="00583544" w:rsidRDefault="00AC5742" w:rsidP="00AC5742">
      <w:r>
        <w:t>numeric information, domain specific definiti</w:t>
      </w:r>
      <w:r w:rsidR="00367D2B">
        <w:t xml:space="preserve">ons, preface, section summaries </w:t>
      </w:r>
      <w:r w:rsidR="003C6205">
        <w:t xml:space="preserve">so you know where to go quickly, how necessary it is for the system to be fun and easy to use while also allowing for advanced communications experiments. Motivation, why, where, how, when, and how long the system will be active. What you will be able to do with your equipment after the satellite </w:t>
      </w:r>
      <w:r w:rsidR="001F5289">
        <w:t>mission completes or changes</w:t>
      </w:r>
      <w:r w:rsidR="003C6205">
        <w:t xml:space="preserve">! This is very important! Reuse of equipment on other space systems, reuse of equipment in terrestrial applications. </w:t>
      </w:r>
    </w:p>
    <w:p w14:paraId="71F3A851" w14:textId="051A705F" w:rsidR="00DF58F4" w:rsidRDefault="003958A0" w:rsidP="003958A0">
      <w:pPr>
        <w:pStyle w:val="Heading3"/>
      </w:pPr>
      <w:bookmarkStart w:id="76" w:name="_Toc452196087"/>
      <w:r>
        <w:t>Origin of this Document</w:t>
      </w:r>
      <w:bookmarkEnd w:id="76"/>
    </w:p>
    <w:p w14:paraId="616830E6" w14:textId="7D36E3F7" w:rsidR="003958A0" w:rsidRDefault="003958A0" w:rsidP="003958A0">
      <w:r>
        <w:t>This document originated with the Proposed Table of Contents for the Phase4 Requirements Definition Project. What documents were produced from this content?</w:t>
      </w:r>
    </w:p>
    <w:p w14:paraId="7912B449" w14:textId="5AA9BB1A" w:rsidR="003958A0" w:rsidRDefault="003958A0" w:rsidP="003958A0">
      <w:r>
        <w:t xml:space="preserve">1. Common Air Interface, defines how to interface to the system over the air. If you build a circuit that complies with the standard, then it should “just work”.  The bulk of the system definition is in here.  </w:t>
      </w:r>
    </w:p>
    <w:p w14:paraId="28B829DB" w14:textId="77783C2E" w:rsidR="003958A0" w:rsidRDefault="003958A0" w:rsidP="003958A0">
      <w:r>
        <w:t>2. User Terminal Requirements, defines requirements of the hardware and software of the user terminals. If you build it to where it complies with the requirements, and then comply with the Common Air Interface, then it should “just work”. In general, this content will come from Phase 4 Ground.</w:t>
      </w:r>
    </w:p>
    <w:p w14:paraId="3C2A7DBE" w14:textId="77777777" w:rsidR="003958A0" w:rsidRDefault="003958A0" w:rsidP="003958A0">
      <w:r>
        <w:t>3. Space Segment Requirements are the requirements of the hardware and software of the space segment(s). If you build it to where it complies with the requirements, and then comply with the Common Air Interface, then it should “just work”. In general, this content will come from the space segment team.</w:t>
      </w:r>
    </w:p>
    <w:p w14:paraId="303DD340" w14:textId="1053E49B" w:rsidR="003958A0" w:rsidRDefault="003958A0" w:rsidP="00AC5742">
      <w:r>
        <w:t>The Common Air Interface drives the other two. So, we began with that.</w:t>
      </w:r>
    </w:p>
    <w:p w14:paraId="05173D4A" w14:textId="17651428" w:rsidR="000817AD" w:rsidRDefault="00A0174E" w:rsidP="00AC5742">
      <w:r>
        <w:rPr>
          <w:noProof/>
        </w:rPr>
        <w:object w:dxaOrig="8640" w:dyaOrig="12500" w14:anchorId="26D46A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625.15pt;mso-width-percent:0;mso-height-percent:0;mso-width-percent:0;mso-height-percent:0" o:ole="">
            <v:imagedata r:id="rId6" o:title=""/>
          </v:shape>
          <o:OLEObject Type="Link" ProgID="Word.Document.12" ShapeID="_x0000_i1025" DrawAspect="Content" r:id="rId7" UpdateMode="Always">
            <o:LinkType>Picture</o:LinkType>
            <o:LockedField>false</o:LockedField>
            <o:FieldCodes>\f 0</o:FieldCodes>
          </o:OLEObject>
        </w:object>
      </w:r>
    </w:p>
    <w:p w14:paraId="3B0AB7F3" w14:textId="77777777" w:rsidR="00F55334" w:rsidRDefault="00F55334" w:rsidP="00BB126D">
      <w:pPr>
        <w:pStyle w:val="Heading3"/>
      </w:pPr>
      <w:bookmarkStart w:id="77" w:name="_Toc452196088"/>
      <w:r>
        <w:lastRenderedPageBreak/>
        <w:t>Justification</w:t>
      </w:r>
    </w:p>
    <w:p w14:paraId="235BE691" w14:textId="153182A6" w:rsidR="00F55334" w:rsidRDefault="001D5403" w:rsidP="00F55334">
      <w:r>
        <w:t>Phase 4 Ground finds justification in part 97 of the United States Code of Federal Regulations. In all aspects, Phase 4 Ground serves the public good. The project provides emergency communications support, contributes to international goodwill, increases the quality of the technical corps, advances the radio arts, and can be employed in a variety of public service roles, whether directly</w:t>
      </w:r>
      <w:r w:rsidR="00EA30D5">
        <w:t xml:space="preserve"> as a communications resource</w:t>
      </w:r>
      <w:r>
        <w:t xml:space="preserve"> or as a gateway for other </w:t>
      </w:r>
      <w:r w:rsidR="00103492">
        <w:t xml:space="preserve">communication </w:t>
      </w:r>
      <w:r>
        <w:t xml:space="preserve">services. </w:t>
      </w:r>
    </w:p>
    <w:p w14:paraId="17A91A0D" w14:textId="20143F93" w:rsidR="00F55334" w:rsidRPr="00F55334" w:rsidRDefault="00CD7EE0" w:rsidP="00F55334">
      <w:r>
        <w:rPr>
          <w:noProof/>
          <w:lang w:eastAsia="en-US"/>
        </w:rPr>
        <w:drawing>
          <wp:inline distT="0" distB="0" distL="0" distR="0" wp14:anchorId="43D7BA33" wp14:editId="5423DEFB">
            <wp:extent cx="5486400" cy="63696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ustification.jpg"/>
                    <pic:cNvPicPr/>
                  </pic:nvPicPr>
                  <pic:blipFill>
                    <a:blip r:embed="rId8">
                      <a:extLst>
                        <a:ext uri="{28A0092B-C50C-407E-A947-70E740481C1C}">
                          <a14:useLocalDpi xmlns:a14="http://schemas.microsoft.com/office/drawing/2010/main" val="0"/>
                        </a:ext>
                      </a:extLst>
                    </a:blip>
                    <a:stretch>
                      <a:fillRect/>
                    </a:stretch>
                  </pic:blipFill>
                  <pic:spPr>
                    <a:xfrm>
                      <a:off x="0" y="0"/>
                      <a:ext cx="5486400" cy="6369685"/>
                    </a:xfrm>
                    <a:prstGeom prst="rect">
                      <a:avLst/>
                    </a:prstGeom>
                  </pic:spPr>
                </pic:pic>
              </a:graphicData>
            </a:graphic>
          </wp:inline>
        </w:drawing>
      </w:r>
    </w:p>
    <w:p w14:paraId="62D7DA9F" w14:textId="253FC6E9" w:rsidR="000817AD" w:rsidRDefault="005B642D" w:rsidP="00BB126D">
      <w:pPr>
        <w:pStyle w:val="Heading3"/>
      </w:pPr>
      <w:r>
        <w:lastRenderedPageBreak/>
        <w:t>Preface</w:t>
      </w:r>
      <w:bookmarkEnd w:id="77"/>
    </w:p>
    <w:p w14:paraId="282BEFAF" w14:textId="786BE4DA" w:rsidR="00292A78" w:rsidRPr="00DF58F4" w:rsidRDefault="00C406FF" w:rsidP="00657AD9">
      <w:r>
        <w:t>Phase 4 Ground is the name of an engineering effort</w:t>
      </w:r>
      <w:del w:id="78" w:author="Michelle Thompson" w:date="2019-12-13T10:04:00Z">
        <w:r w:rsidDel="00AD191C">
          <w:delText xml:space="preserve"> </w:delText>
        </w:r>
      </w:del>
      <w:ins w:id="79" w:author="Michelle Thompson" w:date="2019-12-13T10:04:00Z">
        <w:r w:rsidR="003F3C92">
          <w:t xml:space="preserve"> for the Amateur Satellite Service</w:t>
        </w:r>
      </w:ins>
      <w:del w:id="80" w:author="Michelle Thompson" w:date="2019-12-13T10:04:00Z">
        <w:r w:rsidDel="00AD191C">
          <w:delText>sponsored by AMSAT</w:delText>
        </w:r>
      </w:del>
      <w:r>
        <w:t xml:space="preserve">. The focus of this effort is to </w:t>
      </w:r>
      <w:r w:rsidR="00DF58F4" w:rsidRPr="00DF58F4">
        <w:t xml:space="preserve">produce an ensemble of open source solutions for </w:t>
      </w:r>
      <w:del w:id="81" w:author="Michelle Thompson" w:date="2019-12-13T10:05:00Z">
        <w:r w:rsidR="00DF58F4" w:rsidRPr="00DF58F4" w:rsidDel="003F3C92">
          <w:delText>the radio problem</w:delText>
        </w:r>
        <w:r w:rsidR="00343000" w:rsidDel="003F3C92">
          <w:delText>s</w:delText>
        </w:r>
        <w:r w:rsidR="00DF58F4" w:rsidRPr="00DF58F4" w:rsidDel="003F3C92">
          <w:delText xml:space="preserve"> that the AMSAT </w:delText>
        </w:r>
        <w:r w:rsidR="00343000" w:rsidDel="003F3C92">
          <w:delText xml:space="preserve">digital </w:delText>
        </w:r>
        <w:r w:rsidR="00DF58F4" w:rsidRPr="00DF58F4" w:rsidDel="003F3C92">
          <w:delText xml:space="preserve">microwave </w:delText>
        </w:r>
        <w:r w:rsidR="00A7659B" w:rsidDel="003F3C92">
          <w:delText xml:space="preserve">payload </w:delText>
        </w:r>
        <w:r w:rsidR="00DF58F4" w:rsidRPr="00DF58F4" w:rsidDel="003F3C92">
          <w:delText>strategy poses</w:delText>
        </w:r>
      </w:del>
      <w:ins w:id="82" w:author="Michelle Thompson" w:date="2019-12-13T10:05:00Z">
        <w:r w:rsidR="003F3C92">
          <w:t>microwave digital payloads</w:t>
        </w:r>
      </w:ins>
      <w:r w:rsidR="00DF58F4" w:rsidRPr="00DF58F4">
        <w:t>.</w:t>
      </w:r>
      <w:ins w:id="83" w:author="Michelle Thompson" w:date="2019-12-13T10:05:00Z">
        <w:r w:rsidR="003F3C92">
          <w:t xml:space="preserve"> </w:t>
        </w:r>
      </w:ins>
      <w:del w:id="84" w:author="Michelle Thompson" w:date="2019-12-13T10:05:00Z">
        <w:r w:rsidR="00DF58F4" w:rsidRPr="00DF58F4" w:rsidDel="003F3C92">
          <w:delText xml:space="preserve"> </w:delText>
        </w:r>
      </w:del>
    </w:p>
    <w:p w14:paraId="6CEDFF12" w14:textId="0A478E1B" w:rsidR="00DF58F4" w:rsidRDefault="00DF58F4" w:rsidP="00DF58F4">
      <w:r>
        <w:t>The amateur radio service has a space alloc</w:t>
      </w:r>
      <w:r w:rsidR="00862BF2">
        <w:t>ation in both 5GHz and 10GHz (Five and Dime</w:t>
      </w:r>
      <w:r>
        <w:t xml:space="preserve">), and that’s where </w:t>
      </w:r>
      <w:del w:id="85" w:author="Michelle Thompson" w:date="2019-12-13T10:05:00Z">
        <w:r w:rsidDel="003F3C92">
          <w:delText xml:space="preserve">AMSAT’s </w:delText>
        </w:r>
      </w:del>
      <w:proofErr w:type="spellStart"/>
      <w:ins w:id="86" w:author="Michelle Thompson" w:date="2019-12-13T10:05:00Z">
        <w:r w:rsidR="003F3C92">
          <w:t>intial</w:t>
        </w:r>
        <w:proofErr w:type="spellEnd"/>
        <w:r w:rsidR="003F3C92">
          <w:t xml:space="preserve"> </w:t>
        </w:r>
      </w:ins>
      <w:r>
        <w:t xml:space="preserve">microwave satellite strategy is directed. </w:t>
      </w:r>
      <w:del w:id="87" w:author="Michelle Thompson" w:date="2019-12-13T10:05:00Z">
        <w:r w:rsidDel="003F3C92">
          <w:delText xml:space="preserve">AMSAT considered all the microwave bands, from 1.2 GHz through 24 GHz, and chose </w:delText>
        </w:r>
        <w:r w:rsidR="00862BF2" w:rsidDel="003F3C92">
          <w:delText>Five and Dime</w:delText>
        </w:r>
        <w:r w:rsidDel="003F3C92">
          <w:delText xml:space="preserve"> for a combination of technical and regulatory reasons. Choosing the right band for the job involves a lot of moving parts, with each alternative presenting various difficulties and challenges. The selection of </w:delText>
        </w:r>
        <w:r w:rsidR="00862BF2" w:rsidDel="003F3C92">
          <w:delText>Five and Dime</w:delText>
        </w:r>
        <w:r w:rsidDel="003F3C92">
          <w:delText xml:space="preserve"> resulted from substantial disc</w:delText>
        </w:r>
        <w:r w:rsidR="0029221E" w:rsidDel="003F3C92">
          <w:delText xml:space="preserve">ussion and consideration. The choice has technical repercussions that are discussed in this document. </w:delText>
        </w:r>
      </w:del>
    </w:p>
    <w:p w14:paraId="7E8CD02A" w14:textId="441E681B" w:rsidR="00F646F9" w:rsidRDefault="00DF58F4" w:rsidP="00DF58F4">
      <w:r w:rsidRPr="00DF58F4">
        <w:t xml:space="preserve">Phase 4 Ground is pursuing </w:t>
      </w:r>
      <w:del w:id="88" w:author="Michelle Thompson" w:date="2019-12-13T10:06:00Z">
        <w:r w:rsidRPr="00DF58F4" w:rsidDel="003F3C92">
          <w:delText>both a</w:delText>
        </w:r>
        <w:r w:rsidR="00076E41" w:rsidDel="003F3C92">
          <w:delText xml:space="preserve"> </w:delText>
        </w:r>
      </w:del>
      <w:r w:rsidR="00076E41">
        <w:t>manufactured solution. We are</w:t>
      </w:r>
      <w:r w:rsidR="00354067">
        <w:t xml:space="preserve"> also </w:t>
      </w:r>
      <w:r w:rsidR="00076E41">
        <w:t xml:space="preserve">committed to </w:t>
      </w:r>
      <w:r w:rsidRPr="00DF58F4">
        <w:t>developing a</w:t>
      </w:r>
      <w:r w:rsidR="00354067">
        <w:t xml:space="preserve"> set of documents</w:t>
      </w:r>
      <w:r w:rsidR="00076E41">
        <w:t xml:space="preserve"> to enable motivated operators in assembling their own stations. These stations can range from completely custom rigs to systems integrated from commonly available SDRs and RF chains. </w:t>
      </w:r>
    </w:p>
    <w:p w14:paraId="0629DEA5" w14:textId="06D02896" w:rsidR="00AD1FFE" w:rsidRPr="002B49C1" w:rsidRDefault="00E56FD8" w:rsidP="00DF58F4">
      <w:r>
        <w:t>This document provides the information necessary to create</w:t>
      </w:r>
      <w:r w:rsidR="00E67C26">
        <w:t xml:space="preserve"> (or appreciate)</w:t>
      </w:r>
      <w:r>
        <w:t xml:space="preserve"> the physical waveforms that the satellite will recognize. </w:t>
      </w:r>
      <w:r w:rsidR="00AD1FFE">
        <w:t xml:space="preserve">This document also </w:t>
      </w:r>
      <w:r w:rsidR="00532D7D">
        <w:t xml:space="preserve">describes what is required to be done by the operator in order to comply with the default </w:t>
      </w:r>
      <w:r w:rsidR="00AD1FFE">
        <w:t xml:space="preserve">authentication </w:t>
      </w:r>
      <w:r w:rsidR="00532D7D">
        <w:t>and authorization schemes</w:t>
      </w:r>
      <w:r w:rsidR="00AD1FFE">
        <w:t>.</w:t>
      </w:r>
      <w:r w:rsidR="00532D7D">
        <w:t xml:space="preserve"> For any particular deployment, additional steps may be necessary</w:t>
      </w:r>
      <w:r w:rsidR="002376DB">
        <w:t xml:space="preserve"> at the discretion of </w:t>
      </w:r>
      <w:r w:rsidR="00D57A35">
        <w:t>the controlling organization or authority</w:t>
      </w:r>
      <w:r w:rsidR="00532D7D">
        <w:t>. This document ful</w:t>
      </w:r>
      <w:r w:rsidR="00956D1A">
        <w:t>ly describes</w:t>
      </w:r>
      <w:r w:rsidR="00AB344F">
        <w:t xml:space="preserve"> what is required </w:t>
      </w:r>
      <w:r w:rsidR="00A80D8A">
        <w:t>in order to comply with the</w:t>
      </w:r>
      <w:r w:rsidR="00AD5867">
        <w:t xml:space="preserve"> default set of </w:t>
      </w:r>
      <w:r w:rsidR="001610C1">
        <w:t>authentication and authorization conditions</w:t>
      </w:r>
      <w:r w:rsidR="0049764A">
        <w:t xml:space="preserve">. </w:t>
      </w:r>
    </w:p>
    <w:p w14:paraId="0F574218" w14:textId="69381ADF" w:rsidR="00EB3D3D" w:rsidRDefault="00FE1BEE" w:rsidP="00AC5742">
      <w:r>
        <w:t xml:space="preserve">Re-use of ground terminal equipment from one microwave digital payload to the next is accomplished </w:t>
      </w:r>
      <w:r w:rsidR="00C228E8">
        <w:t>by</w:t>
      </w:r>
      <w:r>
        <w:t xml:space="preserve"> standardization. DVB-S2/X was chosen for the </w:t>
      </w:r>
      <w:r w:rsidR="009955CB">
        <w:t xml:space="preserve">satellite </w:t>
      </w:r>
      <w:r>
        <w:t>downlink</w:t>
      </w:r>
      <w:r w:rsidR="009955CB">
        <w:t xml:space="preserve">. </w:t>
      </w:r>
      <w:ins w:id="89" w:author="Michelle Thompson" w:date="2019-12-13T10:06:00Z">
        <w:r w:rsidR="003F3C92">
          <w:t>It is also expected to be useful for terrestrial deployments. DVB-S, DVB-S2, and DVB-</w:t>
        </w:r>
      </w:ins>
      <w:ins w:id="90" w:author="Michelle Thompson" w:date="2019-12-13T10:07:00Z">
        <w:r w:rsidR="003F3C92">
          <w:t>S2X are</w:t>
        </w:r>
      </w:ins>
      <w:ins w:id="91" w:author="Michelle Thompson" w:date="2019-12-13T10:06:00Z">
        <w:r w:rsidR="003F3C92">
          <w:t xml:space="preserve"> supported by Amateur Television networks and operators.</w:t>
        </w:r>
      </w:ins>
      <w:del w:id="92" w:author="Michelle Thompson" w:date="2019-12-13T10:06:00Z">
        <w:r w:rsidR="009955CB" w:rsidDel="003F3C92">
          <w:delText>DVB-T/2 was chosen for terrestrial deployments.</w:delText>
        </w:r>
      </w:del>
    </w:p>
    <w:p w14:paraId="0662E82D" w14:textId="363E69E4" w:rsidR="00636EFC" w:rsidRDefault="00636EFC" w:rsidP="00AC5742">
      <w:r>
        <w:t xml:space="preserve">The reasons </w:t>
      </w:r>
      <w:r w:rsidR="00EB3D3D">
        <w:t xml:space="preserve">for </w:t>
      </w:r>
      <w:ins w:id="93" w:author="Michelle Thompson" w:date="2019-12-13T10:07:00Z">
        <w:r w:rsidR="003F3C92">
          <w:t xml:space="preserve">choosing DVB-S2/X </w:t>
        </w:r>
      </w:ins>
      <w:del w:id="94" w:author="Michelle Thompson" w:date="2019-12-13T10:07:00Z">
        <w:r w:rsidR="00EB3D3D" w:rsidDel="003F3C92">
          <w:delText xml:space="preserve">this choice </w:delText>
        </w:r>
      </w:del>
      <w:r w:rsidR="00EB3D3D">
        <w:t>are</w:t>
      </w:r>
      <w:r>
        <w:t xml:space="preserve"> as follows.</w:t>
      </w:r>
    </w:p>
    <w:p w14:paraId="60FEA279" w14:textId="23A17766" w:rsidR="00C87060" w:rsidRDefault="00636EFC" w:rsidP="00AC5742">
      <w:r>
        <w:t>DVB-S2</w:t>
      </w:r>
      <w:ins w:id="95" w:author="Michelle Thompson" w:date="2016-09-26T13:53:00Z">
        <w:r w:rsidR="00EC0392">
          <w:t>/X</w:t>
        </w:r>
      </w:ins>
      <w:r>
        <w:t xml:space="preserve"> is a widely adopted satellite standard. It is an open standard. The documentation is available free of charge from </w:t>
      </w:r>
      <w:hyperlink r:id="rId9" w:history="1">
        <w:r w:rsidRPr="00533366">
          <w:rPr>
            <w:rStyle w:val="Hyperlink"/>
          </w:rPr>
          <w:t>https://www.dvb.org</w:t>
        </w:r>
      </w:hyperlink>
      <w:r>
        <w:t xml:space="preserve">. </w:t>
      </w:r>
    </w:p>
    <w:p w14:paraId="3B830A2D" w14:textId="2BFDE499" w:rsidR="00864556" w:rsidRDefault="00636EFC" w:rsidP="00AC5742">
      <w:r>
        <w:t xml:space="preserve">By adopting this standard, we enable technical volunteers to learn, implement, and engineer with an industry-standard methodology. This provides </w:t>
      </w:r>
      <w:r w:rsidR="00AF3158">
        <w:t xml:space="preserve">an </w:t>
      </w:r>
      <w:r>
        <w:t xml:space="preserve">enormous educational opportunity. </w:t>
      </w:r>
    </w:p>
    <w:p w14:paraId="18689B80" w14:textId="4718F250" w:rsidR="0083736F" w:rsidRDefault="0083736F" w:rsidP="00AC5742">
      <w:r>
        <w:t>By adopting a well-known, widely-deployed standard, we minimize the risk of a critical design error that could cripple the mission, or unnecessarily restrict future flexibility.</w:t>
      </w:r>
    </w:p>
    <w:p w14:paraId="45273637" w14:textId="046E3C08" w:rsidR="00864556" w:rsidRDefault="00864556" w:rsidP="00AC5742">
      <w:r>
        <w:t xml:space="preserve">By adopting this standard, we increase the amount of commercial gear that can receive our amateur signals. </w:t>
      </w:r>
      <w:del w:id="96" w:author="Michelle Thompson" w:date="2016-09-26T13:54:00Z">
        <w:r w:rsidDel="00EC0392">
          <w:delText xml:space="preserve">DVB-S2 receiver cards are widely available. </w:delText>
        </w:r>
      </w:del>
    </w:p>
    <w:p w14:paraId="7BB098B6" w14:textId="2D2A2702" w:rsidR="00A4544E" w:rsidRDefault="00FE1BEE" w:rsidP="00AC5742">
      <w:r>
        <w:t>This document describes the functions and elements of DVB-S2/X that are selected for use by the payload</w:t>
      </w:r>
      <w:r w:rsidR="00A4544E">
        <w:t>s in the Five and Dime program.</w:t>
      </w:r>
      <w:r w:rsidR="00636EFC">
        <w:t xml:space="preserve"> </w:t>
      </w:r>
    </w:p>
    <w:p w14:paraId="3F874ED6" w14:textId="7687E905" w:rsidR="009955CB" w:rsidRDefault="009955CB" w:rsidP="00AC5742">
      <w:r>
        <w:t>This document describes the functions and elements of DVB-T/2 that are selected for use by payloads in terrestrial deployment. Terrestrial microwave communications have substantially more multipath. DVB-T/2 is designed to deal with multipath.</w:t>
      </w:r>
    </w:p>
    <w:p w14:paraId="4DC3A8BC" w14:textId="77777777" w:rsidR="00DF58F4" w:rsidRDefault="00DF58F4" w:rsidP="00AC5742"/>
    <w:p w14:paraId="3ED479D7" w14:textId="77777777" w:rsidR="00F927B5" w:rsidRDefault="00F927B5" w:rsidP="00F927B5">
      <w:pPr>
        <w:pStyle w:val="Heading2"/>
      </w:pPr>
      <w:bookmarkStart w:id="97" w:name="_Toc452196089"/>
      <w:r>
        <w:t>Chapter 2 Link Budget</w:t>
      </w:r>
      <w:bookmarkEnd w:id="97"/>
      <w:r>
        <w:t xml:space="preserve"> </w:t>
      </w:r>
    </w:p>
    <w:p w14:paraId="3623BB2B" w14:textId="7853103C" w:rsidR="00FF4768" w:rsidRDefault="00745DAD" w:rsidP="00AC5742">
      <w:r>
        <w:t xml:space="preserve">detailed description of our environment and link budget. </w:t>
      </w:r>
    </w:p>
    <w:p w14:paraId="60DE2C8D" w14:textId="7B1A9FE3" w:rsidR="00583544" w:rsidRDefault="001F5289" w:rsidP="00AC5742">
      <w:commentRangeStart w:id="98"/>
      <w:r>
        <w:t xml:space="preserve">Current </w:t>
      </w:r>
      <w:r w:rsidR="00FF4768">
        <w:t xml:space="preserve">working </w:t>
      </w:r>
      <w:r>
        <w:t xml:space="preserve">link budgets can be found in the </w:t>
      </w:r>
      <w:r w:rsidR="00604965">
        <w:t xml:space="preserve">link budget folder at </w:t>
      </w:r>
      <w:hyperlink r:id="rId10" w:history="1">
        <w:r w:rsidR="00F11E1B" w:rsidRPr="004D7352">
          <w:rPr>
            <w:rStyle w:val="Hyperlink"/>
          </w:rPr>
          <w:t>https://github.com/phase4ground/documents/tree/master/Engineering/Requirements/Air_Interface</w:t>
        </w:r>
      </w:hyperlink>
      <w:commentRangeEnd w:id="98"/>
      <w:r w:rsidR="000D2842">
        <w:rPr>
          <w:rStyle w:val="CommentReference"/>
        </w:rPr>
        <w:commentReference w:id="98"/>
      </w:r>
      <w:r w:rsidR="00F11E1B">
        <w:br/>
      </w:r>
      <w:r w:rsidR="00F11E1B">
        <w:br/>
      </w:r>
      <w:r w:rsidR="008F3B3A">
        <w:t>For example, w</w:t>
      </w:r>
      <w:r w:rsidR="00093676">
        <w:t xml:space="preserve">e expect a common station type to consist of a </w:t>
      </w:r>
      <w:r w:rsidR="000020D0">
        <w:t xml:space="preserve">2W </w:t>
      </w:r>
      <w:r w:rsidR="00093676">
        <w:t xml:space="preserve">5GHz </w:t>
      </w:r>
      <w:r w:rsidR="00F11E1B">
        <w:t xml:space="preserve">uplink </w:t>
      </w:r>
      <w:r w:rsidR="00093676">
        <w:t>with a 5kHz data rate from</w:t>
      </w:r>
      <w:r w:rsidR="00F11E1B">
        <w:t xml:space="preserve"> an</w:t>
      </w:r>
      <w:r w:rsidR="00093676">
        <w:t xml:space="preserve"> 18-</w:t>
      </w:r>
      <w:r w:rsidR="00F11E1B">
        <w:t xml:space="preserve">inch DSS style dish with 1 Watt transmit power. This leaves 6dB of margin. </w:t>
      </w:r>
    </w:p>
    <w:p w14:paraId="6F2841E3" w14:textId="75577ABA" w:rsidR="00093676" w:rsidRDefault="00093676" w:rsidP="00AC5742">
      <w:commentRangeStart w:id="99"/>
      <w:r>
        <w:t xml:space="preserve">Since station types will vary, adaptive coding and modulation is </w:t>
      </w:r>
      <w:r w:rsidR="00A5014A">
        <w:t>available</w:t>
      </w:r>
      <w:r>
        <w:t xml:space="preserve"> in order to allow each station to achieve optimal throughput.</w:t>
      </w:r>
      <w:r w:rsidR="006231B3">
        <w:t xml:space="preserve"> </w:t>
      </w:r>
    </w:p>
    <w:p w14:paraId="70420BE8" w14:textId="77777777" w:rsidR="008E0B41" w:rsidRDefault="006231B3" w:rsidP="00AC5742">
      <w:r>
        <w:t xml:space="preserve">Adaptive coding and modulation </w:t>
      </w:r>
      <w:proofErr w:type="gramStart"/>
      <w:r>
        <w:t>means</w:t>
      </w:r>
      <w:proofErr w:type="gramEnd"/>
      <w:r>
        <w:t xml:space="preserve"> a dynamic link budget. Instead of a single modulation and coding </w:t>
      </w:r>
      <w:r w:rsidR="00024CB5">
        <w:t>selected to close a worst-case link, we can provide a set of modulations and codes that al</w:t>
      </w:r>
      <w:r w:rsidR="008A6ED2">
        <w:t xml:space="preserve">low for a range of </w:t>
      </w:r>
      <w:r w:rsidR="00024CB5">
        <w:t xml:space="preserve">link budgeting. This increases the complexity of the link budget. </w:t>
      </w:r>
      <w:commentRangeEnd w:id="99"/>
      <w:r w:rsidR="008D3745">
        <w:rPr>
          <w:rStyle w:val="CommentReference"/>
        </w:rPr>
        <w:commentReference w:id="99"/>
      </w:r>
    </w:p>
    <w:p w14:paraId="042D56DB" w14:textId="65140B7E" w:rsidR="006231B3" w:rsidRDefault="00024CB5" w:rsidP="00AC5742">
      <w:r>
        <w:t>The benefit</w:t>
      </w:r>
      <w:r w:rsidR="008E0B41">
        <w:t xml:space="preserve"> of the added complexity</w:t>
      </w:r>
      <w:r>
        <w:t xml:space="preserve"> is a higher performance system that provides </w:t>
      </w:r>
      <w:r w:rsidR="0007305A">
        <w:t>an educational opportunity in advanced wireless digital communication</w:t>
      </w:r>
      <w:r w:rsidR="00795BC6">
        <w:t xml:space="preserve">s techniques like variable and adaptive coding and modulation. </w:t>
      </w:r>
    </w:p>
    <w:p w14:paraId="212E254E" w14:textId="77777777" w:rsidR="00F11E1B" w:rsidRDefault="00F11E1B" w:rsidP="00AC5742"/>
    <w:p w14:paraId="5D9D7DF4" w14:textId="77777777" w:rsidR="00F927B5" w:rsidRDefault="00F927B5" w:rsidP="00F927B5">
      <w:pPr>
        <w:pStyle w:val="Heading2"/>
      </w:pPr>
      <w:bookmarkStart w:id="100" w:name="_Toc452196090"/>
      <w:r>
        <w:t>Chapter 3 System Time</w:t>
      </w:r>
      <w:bookmarkEnd w:id="100"/>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101" w:name="_Toc452196091"/>
      <w:r>
        <w:t>Chapter 4 Tolerances</w:t>
      </w:r>
      <w:bookmarkEnd w:id="101"/>
      <w:r>
        <w:t xml:space="preserve"> </w:t>
      </w:r>
    </w:p>
    <w:p w14:paraId="7902C1B5" w14:textId="22E906DF" w:rsidR="00583544" w:rsidRDefault="00AC5742" w:rsidP="00AC5742">
      <w:r>
        <w:t>what parts of the s</w:t>
      </w:r>
      <w:r w:rsidR="00367D2B">
        <w:t xml:space="preserve">ystem have a lot of margin and what do not have a lot of </w:t>
      </w:r>
      <w:proofErr w:type="gramStart"/>
      <w:r w:rsidR="00367D2B">
        <w:t>margin</w:t>
      </w:r>
      <w:r>
        <w:t>.</w:t>
      </w:r>
      <w:proofErr w:type="gramEnd"/>
      <w:r>
        <w:t xml:space="preserve"> In SDR-based systems, some parts of the system are high performance so that other parts don’t have to be. This chapter defines what those are and how much slop we have.</w:t>
      </w:r>
      <w:r w:rsidR="00367D2B">
        <w:t xml:space="preserve"> </w:t>
      </w:r>
      <w:r w:rsidR="00745DAD">
        <w:t xml:space="preserve">The use of the Rincon SDR </w:t>
      </w:r>
      <w:r w:rsidR="00E85BFF">
        <w:t xml:space="preserve">for the space segment </w:t>
      </w:r>
      <w:r w:rsidR="00745DAD">
        <w:t xml:space="preserve">means much of this is already known, but the other parts of the system that are affected by the Rincon SDR must be well-understood in order to fully utilize the donations we have been offered. </w:t>
      </w:r>
    </w:p>
    <w:p w14:paraId="0CC2EA09" w14:textId="77777777" w:rsidR="00583544" w:rsidRDefault="00583544" w:rsidP="00AC5742"/>
    <w:p w14:paraId="622C9090" w14:textId="77777777" w:rsidR="00AD1257" w:rsidRDefault="00AD1257" w:rsidP="00AD1257">
      <w:pPr>
        <w:pStyle w:val="Heading2"/>
      </w:pPr>
      <w:bookmarkStart w:id="102" w:name="_Toc452196092"/>
      <w:r>
        <w:t>Chapter 5 Forward Compatibility Rules</w:t>
      </w:r>
      <w:bookmarkEnd w:id="102"/>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103" w:name="_Toc452196093"/>
      <w:r>
        <w:lastRenderedPageBreak/>
        <w:t>Part</w:t>
      </w:r>
      <w:r w:rsidR="00AC5742">
        <w:t xml:space="preserve"> 2 – Requirements for Operation</w:t>
      </w:r>
      <w:bookmarkEnd w:id="103"/>
    </w:p>
    <w:p w14:paraId="30020053" w14:textId="77777777" w:rsidR="00583544" w:rsidRDefault="00583544" w:rsidP="00AC5742"/>
    <w:p w14:paraId="79E4C074" w14:textId="77777777" w:rsidR="00AD1257" w:rsidRDefault="00AD1257" w:rsidP="00AD1257">
      <w:pPr>
        <w:pStyle w:val="Heading2"/>
      </w:pPr>
      <w:bookmarkStart w:id="104" w:name="_Toc452196094"/>
      <w:r>
        <w:t xml:space="preserve">Chapter 6 </w:t>
      </w:r>
      <w:r w:rsidR="00AC5742">
        <w:t>Transmitter</w:t>
      </w:r>
      <w:r w:rsidR="003C6205">
        <w:t>s</w:t>
      </w:r>
      <w:bookmarkEnd w:id="104"/>
    </w:p>
    <w:p w14:paraId="3C685EF3" w14:textId="0B0F6BD8" w:rsidR="00A034BA" w:rsidRPr="00A034BA" w:rsidRDefault="00A034BA" w:rsidP="00A034BA">
      <w:pPr>
        <w:pStyle w:val="Heading3"/>
      </w:pPr>
      <w:bookmarkStart w:id="105" w:name="_Toc452196095"/>
      <w:r>
        <w:t>Frequencies</w:t>
      </w:r>
      <w:bookmarkEnd w:id="105"/>
    </w:p>
    <w:tbl>
      <w:tblPr>
        <w:tblStyle w:val="TableGrid"/>
        <w:tblW w:w="8928" w:type="dxa"/>
        <w:tblLayout w:type="fixed"/>
        <w:tblLook w:val="04A0" w:firstRow="1" w:lastRow="0" w:firstColumn="1" w:lastColumn="0" w:noHBand="0" w:noVBand="1"/>
      </w:tblPr>
      <w:tblGrid>
        <w:gridCol w:w="1476"/>
        <w:gridCol w:w="2682"/>
        <w:gridCol w:w="1440"/>
        <w:gridCol w:w="3330"/>
      </w:tblGrid>
      <w:tr w:rsidR="00C56A1D" w:rsidRPr="00C56A1D" w14:paraId="70E53B62" w14:textId="77777777" w:rsidTr="00C56A1D">
        <w:tc>
          <w:tcPr>
            <w:tcW w:w="1476" w:type="dxa"/>
          </w:tcPr>
          <w:p w14:paraId="3A141AA5" w14:textId="77777777" w:rsidR="00C56A1D" w:rsidRPr="00C56A1D" w:rsidRDefault="00C56A1D" w:rsidP="00C56A1D">
            <w:r w:rsidRPr="00C56A1D">
              <w:t>Mission</w:t>
            </w:r>
          </w:p>
        </w:tc>
        <w:tc>
          <w:tcPr>
            <w:tcW w:w="2682" w:type="dxa"/>
          </w:tcPr>
          <w:p w14:paraId="304EFC6B" w14:textId="77777777" w:rsidR="00C56A1D" w:rsidRPr="00C56A1D" w:rsidRDefault="00C56A1D" w:rsidP="00C56A1D">
            <w:r w:rsidRPr="00C56A1D">
              <w:t>Uplink Frequency Band</w:t>
            </w:r>
          </w:p>
        </w:tc>
        <w:tc>
          <w:tcPr>
            <w:tcW w:w="1440" w:type="dxa"/>
          </w:tcPr>
          <w:p w14:paraId="613656F5" w14:textId="77777777" w:rsidR="00C56A1D" w:rsidRPr="00C56A1D" w:rsidRDefault="00C56A1D" w:rsidP="00C56A1D">
            <w:r w:rsidRPr="00C56A1D">
              <w:t>Bandwidth</w:t>
            </w:r>
          </w:p>
        </w:tc>
        <w:tc>
          <w:tcPr>
            <w:tcW w:w="3330" w:type="dxa"/>
          </w:tcPr>
          <w:p w14:paraId="7CB2D6C8" w14:textId="77777777" w:rsidR="00C56A1D" w:rsidRPr="00C56A1D" w:rsidRDefault="00C56A1D" w:rsidP="00C56A1D">
            <w:r w:rsidRPr="00C56A1D">
              <w:t>Access Type</w:t>
            </w:r>
          </w:p>
        </w:tc>
      </w:tr>
      <w:tr w:rsidR="00C56A1D" w:rsidRPr="00C56A1D" w14:paraId="44F75479" w14:textId="77777777" w:rsidTr="00C56A1D">
        <w:tc>
          <w:tcPr>
            <w:tcW w:w="1476" w:type="dxa"/>
          </w:tcPr>
          <w:p w14:paraId="2524221A" w14:textId="77777777" w:rsidR="00C56A1D" w:rsidRPr="00C56A1D" w:rsidRDefault="00C56A1D" w:rsidP="00C56A1D">
            <w:r w:rsidRPr="00C56A1D">
              <w:t>Phase 4B</w:t>
            </w:r>
          </w:p>
        </w:tc>
        <w:tc>
          <w:tcPr>
            <w:tcW w:w="2682" w:type="dxa"/>
          </w:tcPr>
          <w:p w14:paraId="763D10E4" w14:textId="32F07309" w:rsidR="00C56A1D" w:rsidRPr="00C56A1D" w:rsidRDefault="004905FF" w:rsidP="00C56A1D">
            <w:r>
              <w:t>5655 – 5665</w:t>
            </w:r>
            <w:r w:rsidR="00C56A1D" w:rsidRPr="00C56A1D">
              <w:t xml:space="preserve"> MHz</w:t>
            </w:r>
          </w:p>
        </w:tc>
        <w:tc>
          <w:tcPr>
            <w:tcW w:w="1440" w:type="dxa"/>
          </w:tcPr>
          <w:p w14:paraId="1FBDE5AE" w14:textId="07C516BD" w:rsidR="00C56A1D" w:rsidRPr="00C56A1D" w:rsidRDefault="00C56A1D" w:rsidP="00C56A1D">
            <w:commentRangeStart w:id="106"/>
            <w:r>
              <w:t>10MHz</w:t>
            </w:r>
          </w:p>
        </w:tc>
        <w:tc>
          <w:tcPr>
            <w:tcW w:w="3330" w:type="dxa"/>
          </w:tcPr>
          <w:p w14:paraId="32ED6B0F" w14:textId="30EF82B5" w:rsidR="00C56A1D" w:rsidRPr="00C56A1D" w:rsidRDefault="00C56A1D" w:rsidP="00C56A1D">
            <w:r>
              <w:t>F</w:t>
            </w:r>
            <w:r w:rsidRPr="00C56A1D">
              <w:t>D</w:t>
            </w:r>
            <w:r>
              <w:t>M</w:t>
            </w:r>
            <w:r w:rsidRPr="00C56A1D">
              <w:t>A 100kHz channelized</w:t>
            </w:r>
            <w:commentRangeEnd w:id="106"/>
            <w:r w:rsidR="008D3745">
              <w:rPr>
                <w:rStyle w:val="CommentReference"/>
              </w:rPr>
              <w:commentReference w:id="106"/>
            </w:r>
          </w:p>
        </w:tc>
      </w:tr>
      <w:tr w:rsidR="00C56A1D" w:rsidRPr="00C56A1D" w14:paraId="7A796E4C" w14:textId="77777777" w:rsidTr="00C56A1D">
        <w:tc>
          <w:tcPr>
            <w:tcW w:w="1476" w:type="dxa"/>
          </w:tcPr>
          <w:p w14:paraId="5F706DD0" w14:textId="77777777" w:rsidR="00C56A1D" w:rsidRPr="00C56A1D" w:rsidRDefault="00C56A1D" w:rsidP="00C56A1D">
            <w:r w:rsidRPr="00C56A1D">
              <w:t>Phase 3E</w:t>
            </w:r>
          </w:p>
        </w:tc>
        <w:tc>
          <w:tcPr>
            <w:tcW w:w="2682" w:type="dxa"/>
          </w:tcPr>
          <w:p w14:paraId="7731A5D1" w14:textId="5C55B387" w:rsidR="00C56A1D" w:rsidRPr="00C56A1D" w:rsidRDefault="004905FF" w:rsidP="00C56A1D">
            <w:r>
              <w:t>5655 – 5665</w:t>
            </w:r>
            <w:r w:rsidR="00C56A1D" w:rsidRPr="00C56A1D">
              <w:t xml:space="preserve"> MHz</w:t>
            </w:r>
          </w:p>
        </w:tc>
        <w:tc>
          <w:tcPr>
            <w:tcW w:w="1440" w:type="dxa"/>
          </w:tcPr>
          <w:p w14:paraId="46B33A49" w14:textId="73CBBE1E" w:rsidR="00C56A1D" w:rsidRPr="00C56A1D" w:rsidRDefault="00C56A1D" w:rsidP="00C56A1D">
            <w:r w:rsidRPr="00C56A1D">
              <w:t>10M</w:t>
            </w:r>
            <w:r>
              <w:t>Hz</w:t>
            </w:r>
          </w:p>
        </w:tc>
        <w:tc>
          <w:tcPr>
            <w:tcW w:w="3330" w:type="dxa"/>
          </w:tcPr>
          <w:p w14:paraId="64CFE9FE" w14:textId="77777777" w:rsidR="00C56A1D" w:rsidRPr="00C56A1D" w:rsidRDefault="00C56A1D" w:rsidP="00C56A1D">
            <w:r w:rsidRPr="00C56A1D">
              <w:t>TBD</w:t>
            </w:r>
          </w:p>
        </w:tc>
      </w:tr>
      <w:tr w:rsidR="00C56A1D" w:rsidRPr="00C56A1D" w14:paraId="459D4A56" w14:textId="77777777" w:rsidTr="00C56A1D">
        <w:tc>
          <w:tcPr>
            <w:tcW w:w="1476" w:type="dxa"/>
          </w:tcPr>
          <w:p w14:paraId="1F8956F7" w14:textId="77777777" w:rsidR="00C56A1D" w:rsidRPr="00C56A1D" w:rsidRDefault="00C56A1D" w:rsidP="00C56A1D">
            <w:r w:rsidRPr="00C56A1D">
              <w:t>Groundsat</w:t>
            </w:r>
          </w:p>
        </w:tc>
        <w:tc>
          <w:tcPr>
            <w:tcW w:w="2682" w:type="dxa"/>
          </w:tcPr>
          <w:p w14:paraId="72DA1739" w14:textId="0EEAC6FD" w:rsidR="00C56A1D" w:rsidRPr="00C56A1D" w:rsidRDefault="004905FF" w:rsidP="00C56A1D">
            <w:r>
              <w:t>56</w:t>
            </w:r>
            <w:ins w:id="107" w:author="Michelle Thompson" w:date="2020-11-18T17:51:00Z">
              <w:r w:rsidR="0051346F">
                <w:t>7</w:t>
              </w:r>
            </w:ins>
            <w:del w:id="108" w:author="Michelle Thompson" w:date="2020-11-18T17:51:00Z">
              <w:r w:rsidDel="0051346F">
                <w:delText>5</w:delText>
              </w:r>
            </w:del>
            <w:r>
              <w:t>5 – 56</w:t>
            </w:r>
            <w:ins w:id="109" w:author="Michelle Thompson" w:date="2020-11-18T17:51:00Z">
              <w:r w:rsidR="0051346F">
                <w:t>8</w:t>
              </w:r>
            </w:ins>
            <w:bookmarkStart w:id="110" w:name="_GoBack"/>
            <w:bookmarkEnd w:id="110"/>
            <w:del w:id="111" w:author="Michelle Thompson" w:date="2020-11-18T17:51:00Z">
              <w:r w:rsidDel="0051346F">
                <w:delText>6</w:delText>
              </w:r>
            </w:del>
            <w:r>
              <w:t>5</w:t>
            </w:r>
            <w:r w:rsidR="00C56A1D" w:rsidRPr="00C56A1D">
              <w:t xml:space="preserve"> MHz</w:t>
            </w:r>
          </w:p>
        </w:tc>
        <w:tc>
          <w:tcPr>
            <w:tcW w:w="1440" w:type="dxa"/>
          </w:tcPr>
          <w:p w14:paraId="33B9C936" w14:textId="15D60351" w:rsidR="00C56A1D" w:rsidRPr="00C56A1D" w:rsidRDefault="00C56A1D" w:rsidP="00C56A1D">
            <w:r>
              <w:t>10MHz</w:t>
            </w:r>
          </w:p>
        </w:tc>
        <w:tc>
          <w:tcPr>
            <w:tcW w:w="3330" w:type="dxa"/>
          </w:tcPr>
          <w:p w14:paraId="104BC3A5" w14:textId="61494EDD" w:rsidR="00C56A1D" w:rsidRPr="00C56A1D" w:rsidRDefault="00C56A1D" w:rsidP="00C56A1D">
            <w:r>
              <w:t>F</w:t>
            </w:r>
            <w:r w:rsidRPr="00C56A1D">
              <w:t>D</w:t>
            </w:r>
            <w:r>
              <w:t>M</w:t>
            </w:r>
            <w:r w:rsidRPr="00C56A1D">
              <w:t>A 100kHz channelized</w:t>
            </w:r>
          </w:p>
        </w:tc>
      </w:tr>
    </w:tbl>
    <w:p w14:paraId="7FCABA30" w14:textId="35D5380E" w:rsidR="00A61B15" w:rsidRDefault="00A61B15" w:rsidP="00AC5742"/>
    <w:p w14:paraId="0BE4E5D8" w14:textId="418E2AEB" w:rsidR="00C56A1D" w:rsidRDefault="00AC5742" w:rsidP="00AC5742">
      <w:r>
        <w:t>c</w:t>
      </w:r>
      <w:r w:rsidR="00C56A1D">
        <w:t>hannel spacing and designation</w:t>
      </w:r>
    </w:p>
    <w:p w14:paraId="62672824" w14:textId="77777777" w:rsidR="00C56A1D" w:rsidRDefault="00C56A1D" w:rsidP="00AC5742">
      <w:r>
        <w:t>frequency tolerance</w:t>
      </w:r>
    </w:p>
    <w:p w14:paraId="6AD05F0B" w14:textId="56DB0A54" w:rsidR="004D440D" w:rsidRDefault="004D440D" w:rsidP="00AC5742">
      <w:r>
        <w:t>phase noise</w:t>
      </w:r>
    </w:p>
    <w:p w14:paraId="4048F808" w14:textId="210F7F00" w:rsidR="00C56A1D" w:rsidRDefault="00C56A1D" w:rsidP="00AC5742">
      <w:r>
        <w:t>power output characteristics</w:t>
      </w:r>
      <w:ins w:id="112" w:author="Kevin Sterne" w:date="2016-06-20T10:56:00Z">
        <w:r w:rsidR="003B3067">
          <w:t>:</w:t>
        </w:r>
      </w:ins>
      <w:ins w:id="113" w:author="Kevin Sterne" w:date="2016-06-20T10:55:00Z">
        <w:r w:rsidR="003B3067">
          <w:t xml:space="preserve">  </w:t>
        </w:r>
      </w:ins>
      <w:ins w:id="114" w:author="Kevin Sterne" w:date="2016-06-20T10:56:00Z">
        <w:r w:rsidR="003B3067">
          <w:t>T</w:t>
        </w:r>
      </w:ins>
      <w:ins w:id="115" w:author="Kevin Sterne" w:date="2016-06-20T10:55:00Z">
        <w:r w:rsidR="003B3067">
          <w:t xml:space="preserve">his could be a table of estimated EIRPs that will close the link depending on the coding/modulation used.  </w:t>
        </w:r>
      </w:ins>
      <w:ins w:id="116" w:author="Kevin Sterne" w:date="2016-06-20T10:56:00Z">
        <w:r w:rsidR="003B3067">
          <w:t>This could be helpful for operators planning a station and knowing the amount of power out plus the antenna gain needed be able to get up to the payload.</w:t>
        </w:r>
      </w:ins>
    </w:p>
    <w:p w14:paraId="502706BB" w14:textId="77777777" w:rsidR="00C56A1D" w:rsidRDefault="00AC5742" w:rsidP="00C56A1D">
      <w:r>
        <w:t>carrier on/off conditions, power output and power control, modulation</w:t>
      </w:r>
      <w:r w:rsidR="007B226A">
        <w:t xml:space="preserve"> characteristics, </w:t>
      </w:r>
    </w:p>
    <w:p w14:paraId="4C2C2ED0" w14:textId="400F9C3B" w:rsidR="00C56A1D" w:rsidRDefault="00C56A1D" w:rsidP="00C56A1D">
      <w:pPr>
        <w:pStyle w:val="Heading3"/>
      </w:pPr>
      <w:bookmarkStart w:id="117" w:name="_Toc452196096"/>
      <w:r>
        <w:t>Voice Signal Quality</w:t>
      </w:r>
      <w:bookmarkEnd w:id="117"/>
    </w:p>
    <w:p w14:paraId="0AC676F6" w14:textId="22EB6058" w:rsidR="00C56A1D" w:rsidRDefault="001F5289" w:rsidP="00AC5742">
      <w:r>
        <w:t xml:space="preserve">There is </w:t>
      </w:r>
      <w:r w:rsidR="002940D5">
        <w:t>widespread disappointment</w:t>
      </w:r>
      <w:r w:rsidR="007B226A">
        <w:t xml:space="preserve"> with </w:t>
      </w:r>
      <w:r w:rsidR="002940D5">
        <w:t xml:space="preserve">perceived </w:t>
      </w:r>
      <w:r w:rsidR="007B226A">
        <w:t>voice quality in most</w:t>
      </w:r>
      <w:r w:rsidR="00C56A1D">
        <w:t xml:space="preserve"> CODECs borrowed from industry. Voice codecs literally are the voice of the system. A radio design can be exemplar</w:t>
      </w:r>
      <w:r w:rsidR="002940D5">
        <w:t>y, but if the codec has low intelligibility</w:t>
      </w:r>
      <w:r w:rsidR="00C56A1D">
        <w:t>,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201A1928" w:rsidR="00C56A1D" w:rsidRDefault="00C56A1D" w:rsidP="00AC5742">
      <w:r>
        <w:t>Phase 4 Ground recommend</w:t>
      </w:r>
      <w:r w:rsidR="002940D5">
        <w:t>s</w:t>
      </w:r>
      <w:ins w:id="118" w:author="Michelle Thompson" w:date="2016-09-26T13:55:00Z">
        <w:r w:rsidR="00EC0392">
          <w:t xml:space="preserve"> </w:t>
        </w:r>
      </w:ins>
      <w:del w:id="119" w:author="Michelle Thompson" w:date="2016-09-26T13:55:00Z">
        <w:r w:rsidR="002940D5" w:rsidDel="00EC0392">
          <w:delText xml:space="preserve"> and implements </w:delText>
        </w:r>
      </w:del>
      <w:r w:rsidR="002940D5">
        <w:t xml:space="preserve">the following CODECs. </w:t>
      </w:r>
    </w:p>
    <w:p w14:paraId="2130F636" w14:textId="4B94F86D" w:rsidR="00C56A1D" w:rsidRDefault="00C56A1D" w:rsidP="00AC5742">
      <w:r>
        <w:t>CODEC2</w:t>
      </w:r>
    </w:p>
    <w:p w14:paraId="6E6248EF" w14:textId="2D0B5453" w:rsidR="00C56A1D" w:rsidRDefault="00C56A1D" w:rsidP="00AC5742">
      <w:r>
        <w:t>OPUS</w:t>
      </w:r>
    </w:p>
    <w:p w14:paraId="5EF72BC2" w14:textId="77777777" w:rsidR="00C56A1D" w:rsidRDefault="00C56A1D" w:rsidP="00AC5742"/>
    <w:p w14:paraId="1EBDD593" w14:textId="77777777" w:rsidR="00A034BA" w:rsidRDefault="007B226A" w:rsidP="00AC5742">
      <w:r>
        <w:t>…</w:t>
      </w:r>
      <w:r w:rsidR="00AC5742">
        <w:t xml:space="preserve">wideband data characteristics, encoding, modulation, limitations on bandwidth, </w:t>
      </w:r>
    </w:p>
    <w:p w14:paraId="3CFD2CFA" w14:textId="77777777" w:rsidR="00A034BA" w:rsidRDefault="00A034BA" w:rsidP="00A034BA">
      <w:pPr>
        <w:pStyle w:val="Heading3"/>
      </w:pPr>
      <w:bookmarkStart w:id="120" w:name="_Toc452196097"/>
      <w:r>
        <w:t>Emission Type</w:t>
      </w:r>
      <w:bookmarkEnd w:id="120"/>
    </w:p>
    <w:p w14:paraId="69A8EF98" w14:textId="77777777" w:rsidR="00A034BA" w:rsidRDefault="00A034BA" w:rsidP="00AC5742"/>
    <w:p w14:paraId="55085DA4" w14:textId="57B348D6" w:rsidR="00A034BA" w:rsidRDefault="00A034BA" w:rsidP="00A034BA">
      <w:pPr>
        <w:pStyle w:val="Heading3"/>
      </w:pPr>
      <w:bookmarkStart w:id="121" w:name="_Toc452196098"/>
      <w:r>
        <w:lastRenderedPageBreak/>
        <w:t>Emission Type Designation</w:t>
      </w:r>
      <w:bookmarkEnd w:id="121"/>
    </w:p>
    <w:p w14:paraId="4047BE0F" w14:textId="496F4994" w:rsidR="00583544" w:rsidRDefault="00AC5742" w:rsidP="00AC5742">
      <w:pPr>
        <w:rPr>
          <w:ins w:id="122" w:author="Michelle Thompson" w:date="2019-12-18T13:37:00Z"/>
        </w:rPr>
      </w:pPr>
      <w:r>
        <w:t>emission designation, conducted and radiated spurious emissions.</w:t>
      </w:r>
    </w:p>
    <w:p w14:paraId="4D6694FF" w14:textId="4A32C6F2" w:rsidR="00E02EF8" w:rsidRDefault="00E02EF8">
      <w:pPr>
        <w:pStyle w:val="Heading4"/>
        <w:pPrChange w:id="123" w:author="Michelle Thompson" w:date="2019-12-18T13:37:00Z">
          <w:pPr/>
        </w:pPrChange>
      </w:pPr>
      <w:ins w:id="124" w:author="Michelle Thompson" w:date="2019-12-18T13:37:00Z">
        <w:r>
          <w:t>Downlink</w:t>
        </w:r>
      </w:ins>
    </w:p>
    <w:p w14:paraId="40AB4CAA" w14:textId="153B6418" w:rsidR="00FF4768" w:rsidRDefault="00801104" w:rsidP="00AC5742">
      <w:pPr>
        <w:rPr>
          <w:ins w:id="125" w:author="Michelle Thompson" w:date="2019-12-13T10:14:00Z"/>
        </w:rPr>
      </w:pPr>
      <w:r>
        <w:t>Downlink shall</w:t>
      </w:r>
      <w:r w:rsidR="00FF4768">
        <w:t xml:space="preserve"> be DVB-S2</w:t>
      </w:r>
      <w:r w:rsidR="007D3EE3">
        <w:t>X</w:t>
      </w:r>
      <w:r w:rsidR="000F6AEB">
        <w:t xml:space="preserve">. </w:t>
      </w:r>
      <w:del w:id="126" w:author="Michelle Thompson" w:date="2019-12-13T10:14:00Z">
        <w:r w:rsidR="000F6AEB" w:rsidDel="00072E98">
          <w:delText>Cube Quest Challenge, which Phase 4 Ground also supports, is pursuin</w:delText>
        </w:r>
        <w:r w:rsidR="00C65434" w:rsidDel="00072E98">
          <w:delText>g DVB-S2</w:delText>
        </w:r>
        <w:r w:rsidR="007D3EE3" w:rsidDel="00072E98">
          <w:delText>X</w:delText>
        </w:r>
        <w:r w:rsidR="000F6AEB" w:rsidDel="00072E98">
          <w:delText>.</w:delText>
        </w:r>
        <w:r w:rsidR="00C65434" w:rsidDel="00072E98">
          <w:delText xml:space="preserve"> Phase 4 Ground terrestrial effor</w:delText>
        </w:r>
        <w:r w:rsidR="00221725" w:rsidDel="00072E98">
          <w:delText>ts are experimenting with DVB-T and DVB-T2</w:delText>
        </w:r>
        <w:r w:rsidR="00C65434" w:rsidDel="00072E98">
          <w:delText>.</w:delText>
        </w:r>
        <w:r w:rsidR="000F6AEB" w:rsidDel="00072E98">
          <w:delText xml:space="preserve"> </w:delText>
        </w:r>
        <w:r w:rsidR="00E8277D" w:rsidDel="00072E98">
          <w:delText>Homebrew CDMA</w:delText>
        </w:r>
        <w:r w:rsidR="00C65434" w:rsidDel="00072E98">
          <w:delText>, BPSK, and QPSK have</w:delText>
        </w:r>
        <w:r w:rsidR="00E8277D" w:rsidDel="00072E98">
          <w:delText xml:space="preserve"> also been dis</w:delText>
        </w:r>
        <w:r w:rsidR="00AA1939" w:rsidDel="00072E98">
          <w:delText xml:space="preserve">cussed. </w:delText>
        </w:r>
      </w:del>
      <w:r w:rsidR="00E73509">
        <w:t xml:space="preserve">The downlink shall be linearly polarized, and cross-polarized with respect to the uplink. </w:t>
      </w:r>
      <w:ins w:id="127" w:author="Michelle Thompson" w:date="2019-12-13T10:38:00Z">
        <w:r w:rsidR="00F30C51">
          <w:br/>
        </w:r>
        <w:r w:rsidR="00F30C51">
          <w:br/>
        </w:r>
        <w:r w:rsidR="00F30C51" w:rsidRPr="00F30C51">
          <w:t xml:space="preserve">MCW, phone, image, RTTY, data, SS, </w:t>
        </w:r>
        <w:r w:rsidR="00F30C51">
          <w:t xml:space="preserve">and test are authorized on 5 GHz and 10 GHz. This is from </w:t>
        </w:r>
        <w:r w:rsidR="00F30C51" w:rsidRPr="00F30C51">
          <w:t>§97.305   Authorized emission types</w:t>
        </w:r>
      </w:ins>
      <w:ins w:id="128" w:author="Michelle Thompson" w:date="2019-12-13T10:39:00Z">
        <w:r w:rsidR="0086100F">
          <w:t xml:space="preserve">. This is from </w:t>
        </w:r>
        <w:r w:rsidR="00CF69A1">
          <w:t>the table in (c).</w:t>
        </w:r>
      </w:ins>
    </w:p>
    <w:p w14:paraId="52AF6E2C" w14:textId="65406E04" w:rsidR="00F30C51" w:rsidRDefault="00F30C51" w:rsidP="005E1600">
      <w:pPr>
        <w:rPr>
          <w:ins w:id="129" w:author="Michelle Thompson" w:date="2019-12-13T10:29:00Z"/>
        </w:rPr>
      </w:pPr>
      <w:ins w:id="130" w:author="Michelle Thompson" w:date="2019-12-13T10:37:00Z">
        <w:r w:rsidRPr="00F30C51">
          <w:t xml:space="preserve">§97.307   Emission standards. </w:t>
        </w:r>
        <w:r>
          <w:br/>
        </w:r>
        <w:r w:rsidRPr="00F30C51">
          <w:t xml:space="preserve">(8) A RTTY or data emission having designators with A, B, C, D, E, F, G, H, J or R as the first symbol; 1, 2, 7, 9 or X as the second symbol; and D or </w:t>
        </w:r>
        <w:proofErr w:type="spellStart"/>
        <w:r w:rsidRPr="00F30C51">
          <w:t>W as</w:t>
        </w:r>
        <w:proofErr w:type="spellEnd"/>
        <w:r w:rsidRPr="00F30C51">
          <w:t xml:space="preserve"> the third symbol is also authorized.</w:t>
        </w:r>
      </w:ins>
    </w:p>
    <w:p w14:paraId="60FF2004" w14:textId="1E8B68CE" w:rsidR="00641011" w:rsidRDefault="005E1600" w:rsidP="005E1600">
      <w:pPr>
        <w:rPr>
          <w:ins w:id="131" w:author="Michelle Thompson" w:date="2019-12-18T13:36:00Z"/>
        </w:rPr>
      </w:pPr>
      <w:ins w:id="132" w:author="Michelle Thompson" w:date="2019-12-13T10:29:00Z">
        <w:r>
          <w:fldChar w:fldCharType="begin"/>
        </w:r>
        <w:r>
          <w:instrText xml:space="preserve"> HYPERLINK "</w:instrText>
        </w:r>
        <w:r w:rsidRPr="005E1600">
          <w:rPr>
            <w:rPrChange w:id="133" w:author="Michelle Thompson" w:date="2019-12-13T10:29:00Z">
              <w:rPr>
                <w:rStyle w:val="Hyperlink"/>
              </w:rPr>
            </w:rPrChange>
          </w:rPr>
          <w:instrText>https://en.wikipedia.org/wiki/Types_of_radio_emissions</w:instrText>
        </w:r>
        <w:r>
          <w:instrText xml:space="preserve">" </w:instrText>
        </w:r>
        <w:r>
          <w:fldChar w:fldCharType="separate"/>
        </w:r>
        <w:r w:rsidRPr="005E1600">
          <w:rPr>
            <w:rStyle w:val="Hyperlink"/>
          </w:rPr>
          <w:t>https://en.wikipedia.org/wiki/Types_of_radio_emissions</w:t>
        </w:r>
        <w:r>
          <w:fldChar w:fldCharType="end"/>
        </w:r>
      </w:ins>
    </w:p>
    <w:p w14:paraId="1AB14AB3" w14:textId="77777777" w:rsidR="00641011" w:rsidRDefault="00641011" w:rsidP="00641011">
      <w:pPr>
        <w:rPr>
          <w:ins w:id="134" w:author="Michelle Thompson" w:date="2019-12-18T13:36:00Z"/>
        </w:rPr>
      </w:pPr>
      <w:ins w:id="135" w:author="Michelle Thompson" w:date="2019-12-18T13:36:00Z">
        <w:r>
          <w:t xml:space="preserve">Our downlink emission type designation is </w:t>
        </w:r>
        <w:r w:rsidRPr="00FA26F4">
          <w:t>10M0D7W</w:t>
        </w:r>
        <w:r>
          <w:t>.</w:t>
        </w:r>
      </w:ins>
    </w:p>
    <w:p w14:paraId="6FA93551" w14:textId="679174AE" w:rsidR="00E02EF8" w:rsidRDefault="00E02EF8">
      <w:pPr>
        <w:pStyle w:val="Heading4"/>
        <w:rPr>
          <w:ins w:id="136" w:author="Michelle Thompson" w:date="2019-12-18T13:37:00Z"/>
        </w:rPr>
        <w:pPrChange w:id="137" w:author="Michelle Thompson" w:date="2019-12-18T13:38:00Z">
          <w:pPr/>
        </w:pPrChange>
      </w:pPr>
      <w:ins w:id="138" w:author="Michelle Thompson" w:date="2019-12-18T13:37:00Z">
        <w:r>
          <w:t>Uplink</w:t>
        </w:r>
      </w:ins>
    </w:p>
    <w:p w14:paraId="6293A7C1" w14:textId="5FC06EB7" w:rsidR="00E02EF8" w:rsidRDefault="00E02EF8" w:rsidP="00AC5742">
      <w:pPr>
        <w:rPr>
          <w:ins w:id="139" w:author="Michelle Thompson" w:date="2019-12-18T13:38:00Z"/>
        </w:rPr>
      </w:pPr>
      <w:ins w:id="140" w:author="Michelle Thompson" w:date="2019-12-18T13:38:00Z">
        <w:r>
          <w:t>Uplink shall be 4-ary minimum shift keying. The uplink shall be linearly polarized, and cross-</w:t>
        </w:r>
        <w:proofErr w:type="spellStart"/>
        <w:r>
          <w:t>polarzied</w:t>
        </w:r>
        <w:proofErr w:type="spellEnd"/>
        <w:r>
          <w:t xml:space="preserve"> with respect to the uplink. </w:t>
        </w:r>
      </w:ins>
    </w:p>
    <w:p w14:paraId="74644203" w14:textId="6B830A36" w:rsidR="005A2991" w:rsidRDefault="00533229" w:rsidP="00AC5742">
      <w:ins w:id="141" w:author="Michelle Thompson" w:date="2019-12-18T13:41:00Z">
        <w:r>
          <w:t>Our uplink emission type designation is 10</w:t>
        </w:r>
      </w:ins>
      <w:ins w:id="142" w:author="Michelle Thompson" w:date="2019-12-18T13:43:00Z">
        <w:r w:rsidR="002A008F">
          <w:t>M0</w:t>
        </w:r>
      </w:ins>
      <w:ins w:id="143" w:author="Michelle Thompson" w:date="2019-12-18T13:42:00Z">
        <w:r>
          <w:t>G7W.</w:t>
        </w:r>
      </w:ins>
    </w:p>
    <w:p w14:paraId="254B7B37" w14:textId="5824910D" w:rsidR="009B1DBE" w:rsidRDefault="009B1DBE" w:rsidP="00AC5742">
      <w:r>
        <w:rPr>
          <w:noProof/>
          <w:lang w:eastAsia="en-US"/>
        </w:rPr>
        <w:lastRenderedPageBreak/>
        <w:drawing>
          <wp:inline distT="0" distB="0" distL="0" distR="0" wp14:anchorId="0DDD72F9" wp14:editId="40C374CA">
            <wp:extent cx="5486400" cy="78619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ase4_downlink_overview.jpg"/>
                    <pic:cNvPicPr/>
                  </pic:nvPicPr>
                  <pic:blipFill>
                    <a:blip r:embed="rId14">
                      <a:extLst>
                        <a:ext uri="{28A0092B-C50C-407E-A947-70E740481C1C}">
                          <a14:useLocalDpi xmlns:a14="http://schemas.microsoft.com/office/drawing/2010/main" val="0"/>
                        </a:ext>
                      </a:extLst>
                    </a:blip>
                    <a:stretch>
                      <a:fillRect/>
                    </a:stretch>
                  </pic:blipFill>
                  <pic:spPr>
                    <a:xfrm>
                      <a:off x="0" y="0"/>
                      <a:ext cx="5486400" cy="7861935"/>
                    </a:xfrm>
                    <a:prstGeom prst="rect">
                      <a:avLst/>
                    </a:prstGeom>
                  </pic:spPr>
                </pic:pic>
              </a:graphicData>
            </a:graphic>
          </wp:inline>
        </w:drawing>
      </w:r>
    </w:p>
    <w:p w14:paraId="23355F6B" w14:textId="77777777" w:rsidR="009B1DBE" w:rsidRDefault="009B1DBE" w:rsidP="00AC5742"/>
    <w:p w14:paraId="1BB2BD86" w14:textId="77777777" w:rsidR="00805B52" w:rsidRDefault="00805B52" w:rsidP="00AC5742"/>
    <w:p w14:paraId="16F480A4" w14:textId="3E8BDAE3" w:rsidR="00FF4768" w:rsidRDefault="00FF4768" w:rsidP="00AC5742">
      <w:r>
        <w:t xml:space="preserve">Uplink </w:t>
      </w:r>
      <w:ins w:id="144" w:author="Michelle Thompson" w:date="2016-09-26T13:56:00Z">
        <w:r w:rsidR="00A116B0">
          <w:t xml:space="preserve">is expected to be 100 </w:t>
        </w:r>
      </w:ins>
      <w:del w:id="145" w:author="Michelle Thompson" w:date="2016-09-26T13:56:00Z">
        <w:r w:rsidDel="00A116B0">
          <w:delText xml:space="preserve">is expected to be 5kHz data rate </w:delText>
        </w:r>
        <w:r w:rsidR="00A034BA" w:rsidDel="00A116B0">
          <w:delText>(modulation TBD)</w:delText>
        </w:r>
        <w:r w:rsidDel="00A116B0">
          <w:delText xml:space="preserve"> within </w:delText>
        </w:r>
      </w:del>
      <w:r>
        <w:t xml:space="preserve">100kHz </w:t>
      </w:r>
      <w:r w:rsidR="009B1DBE">
        <w:t xml:space="preserve">FDMA </w:t>
      </w:r>
      <w:r>
        <w:t xml:space="preserve">channels. </w:t>
      </w:r>
      <w:r w:rsidR="00E73509">
        <w:t xml:space="preserve">Signal shall be linearly polarized, and cross-polarized with respect to the downlink. </w:t>
      </w:r>
    </w:p>
    <w:p w14:paraId="5ACCF044" w14:textId="3414B58F" w:rsidR="00E73509" w:rsidRDefault="00E73509" w:rsidP="00AC5742">
      <w:r>
        <w:t>Low Data Rate</w:t>
      </w:r>
    </w:p>
    <w:p w14:paraId="1B3F4301" w14:textId="6EB2AC99" w:rsidR="00FF4768" w:rsidRDefault="00FF4768" w:rsidP="00AC5742">
      <w:proofErr w:type="spellStart"/>
      <w:r>
        <w:t>SatChat</w:t>
      </w:r>
      <w:proofErr w:type="spellEnd"/>
      <w:r>
        <w:t xml:space="preserve"> 1k</w:t>
      </w:r>
      <w:r w:rsidR="00E73509">
        <w:t xml:space="preserve"> mode</w:t>
      </w:r>
      <w:r>
        <w:t xml:space="preserve"> is expected to be 1kHz </w:t>
      </w:r>
      <w:r w:rsidR="00C56A1D">
        <w:t>(modulation TBD)</w:t>
      </w:r>
      <w:r>
        <w:t xml:space="preserve"> within a subdivided 100kHz channel.</w:t>
      </w:r>
      <w:ins w:id="146" w:author="Michelle Thompson" w:date="2016-09-26T13:56:00Z">
        <w:r w:rsidR="00A116B0">
          <w:t xml:space="preserve"> We expect to achieve 25 subdivisions within a 100kHz channel. </w:t>
        </w:r>
      </w:ins>
      <w:del w:id="147" w:author="Michelle Thompson" w:date="2016-09-26T13:56:00Z">
        <w:r w:rsidDel="00A116B0">
          <w:delText xml:space="preserve"> </w:delText>
        </w:r>
      </w:del>
    </w:p>
    <w:p w14:paraId="06A8DB5F" w14:textId="77777777" w:rsidR="00FF4768" w:rsidRDefault="00FF4768" w:rsidP="00AC5742"/>
    <w:p w14:paraId="41AC751E" w14:textId="3137FA5E" w:rsidR="009B1DBE" w:rsidRDefault="009B1DBE" w:rsidP="00AC5742">
      <w:r>
        <w:rPr>
          <w:noProof/>
          <w:lang w:eastAsia="en-US"/>
        </w:rPr>
        <w:drawing>
          <wp:inline distT="0" distB="0" distL="0" distR="0" wp14:anchorId="4B8CBC25" wp14:editId="616CBA56">
            <wp:extent cx="5486400" cy="55753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ase4_uplink_overview.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5575300"/>
                    </a:xfrm>
                    <a:prstGeom prst="rect">
                      <a:avLst/>
                    </a:prstGeom>
                  </pic:spPr>
                </pic:pic>
              </a:graphicData>
            </a:graphic>
          </wp:inline>
        </w:drawing>
      </w:r>
    </w:p>
    <w:p w14:paraId="3DAC1B95" w14:textId="77777777" w:rsidR="000F6AEB" w:rsidRDefault="000F6AEB" w:rsidP="000F6AEB">
      <w:r>
        <w:t>Uplink Preamble</w:t>
      </w:r>
    </w:p>
    <w:p w14:paraId="540D60BF" w14:textId="4F34C60D" w:rsidR="000F6AEB" w:rsidRDefault="000F6AEB" w:rsidP="000F6AEB">
      <w:r>
        <w:lastRenderedPageBreak/>
        <w:t xml:space="preserve">The Phase 4 FDMA uplink channel is </w:t>
      </w:r>
      <w:del w:id="148" w:author="Michelle Thompson" w:date="2016-09-26T13:57:00Z">
        <w:r w:rsidDel="003653CE">
          <w:delText xml:space="preserve">currently assumed to be </w:delText>
        </w:r>
      </w:del>
      <w:r>
        <w:t xml:space="preserve">10MHz wide, consisting of one hundred 100kHz channels. </w:t>
      </w:r>
    </w:p>
    <w:p w14:paraId="20456E35" w14:textId="77777777" w:rsidR="000F6AEB" w:rsidRDefault="000F6AEB" w:rsidP="000F6AEB">
      <w:r>
        <w:t xml:space="preserve">There are certain things we need from our uplink signal. We need a constant envelope signal. We need reliable signal acquisition at the satellite. We want to reduce adjacent channel interference. We do not want to spend more power than necessary. </w:t>
      </w:r>
    </w:p>
    <w:p w14:paraId="22A1B388" w14:textId="77777777" w:rsidR="000F6AEB" w:rsidRDefault="000F6AEB" w:rsidP="000F6AEB">
      <w:r>
        <w:t>We believe that reliable signal acquisition at the satellite can be enabled with a preamble on uplink transmissions. The purpose of the preamble is for the satellite to identify a Phase 4 signal from the earth, obtain symbol timing, obtain frame timing, and then set the modulation, coding, and data rate for the transmission that follows.</w:t>
      </w:r>
    </w:p>
    <w:p w14:paraId="30713ECD" w14:textId="77777777" w:rsidR="000F6AEB" w:rsidRDefault="000F6AEB" w:rsidP="000F6AEB">
      <w:r>
        <w:t xml:space="preserve">Since a user terminal can hear itself on the downlink, it will not have to resynchronize as long as its own signal is being received. If it loses its own signal, then the preamble is resent. For cases where there are uplink-only stations, such as emergency operations, automated operations, or equipment failure, another mechanism must be required that forces resynchronization. </w:t>
      </w:r>
      <w:r>
        <w:br w:type="page"/>
      </w:r>
    </w:p>
    <w:p w14:paraId="03830283" w14:textId="77777777" w:rsidR="000F6AEB" w:rsidRDefault="000F6AEB" w:rsidP="000F6AEB"/>
    <w:p w14:paraId="54040C5E" w14:textId="77777777" w:rsidR="000F6AEB" w:rsidRDefault="000F6AEB" w:rsidP="000F6AEB">
      <w:r>
        <w:t xml:space="preserve">Below are the major components of the preamble in time order. </w:t>
      </w:r>
    </w:p>
    <w:p w14:paraId="3A5B5581" w14:textId="77777777" w:rsidR="000F6AEB" w:rsidRDefault="000F6AEB" w:rsidP="000F6AEB">
      <w:r>
        <w:rPr>
          <w:noProof/>
          <w:lang w:eastAsia="en-US"/>
        </w:rPr>
        <w:drawing>
          <wp:inline distT="0" distB="0" distL="0" distR="0" wp14:anchorId="323D1750" wp14:editId="6CB4278F">
            <wp:extent cx="5486400" cy="3200400"/>
            <wp:effectExtent l="0" t="0" r="127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5CEC0A28" w14:textId="77777777" w:rsidR="000F6AEB" w:rsidRDefault="000F6AEB" w:rsidP="000F6AEB"/>
    <w:p w14:paraId="664E87A1" w14:textId="77777777" w:rsidR="000F6AEB" w:rsidRDefault="000F6AEB" w:rsidP="000F6AEB">
      <w:r>
        <w:t>A fixed-sized header is then sent at the lowest modulation rate. This header describes the packet. The contents of the header are as follows.</w:t>
      </w:r>
    </w:p>
    <w:p w14:paraId="6DB6294A" w14:textId="77777777" w:rsidR="000F6AEB" w:rsidRDefault="000F6AEB" w:rsidP="000F6AEB">
      <w:r>
        <w:t xml:space="preserve"> </w:t>
      </w:r>
      <w:r>
        <w:rPr>
          <w:noProof/>
          <w:lang w:eastAsia="en-US"/>
        </w:rPr>
        <w:drawing>
          <wp:inline distT="0" distB="0" distL="0" distR="0" wp14:anchorId="565E8E70" wp14:editId="048B3156">
            <wp:extent cx="5486400" cy="3200400"/>
            <wp:effectExtent l="0" t="25400" r="12700" b="1270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005AFB1E" w14:textId="77777777" w:rsidR="000F6AEB" w:rsidRDefault="000F6AEB" w:rsidP="000F6AEB">
      <w:r>
        <w:lastRenderedPageBreak/>
        <w:t xml:space="preserve">The next header field contains the following information. The modulation, coding, and data rate combinations may be encoded in order to make them as compact as possible. </w:t>
      </w:r>
    </w:p>
    <w:p w14:paraId="3D604B7F" w14:textId="77777777" w:rsidR="000F6AEB" w:rsidRDefault="000F6AEB" w:rsidP="000F6AEB">
      <w:r>
        <w:rPr>
          <w:noProof/>
          <w:lang w:eastAsia="en-US"/>
        </w:rPr>
        <w:drawing>
          <wp:inline distT="0" distB="0" distL="0" distR="0" wp14:anchorId="6AF07121" wp14:editId="2530E45E">
            <wp:extent cx="5486400" cy="3200400"/>
            <wp:effectExtent l="0" t="0" r="1270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49" w:name="_Toc452196099"/>
      <w:r>
        <w:t xml:space="preserve">Chapter 7 </w:t>
      </w:r>
      <w:r w:rsidR="00AC5742">
        <w:t>Receiver</w:t>
      </w:r>
      <w:r w:rsidR="003C6205">
        <w:t>s</w:t>
      </w:r>
      <w:bookmarkEnd w:id="149"/>
    </w:p>
    <w:p w14:paraId="51AE2B31" w14:textId="21BBCB06" w:rsidR="00A034BA" w:rsidRPr="00A034BA" w:rsidRDefault="00A034BA" w:rsidP="00A034BA">
      <w:pPr>
        <w:pStyle w:val="Heading3"/>
      </w:pPr>
      <w:bookmarkStart w:id="150" w:name="_Toc452196100"/>
      <w:r>
        <w:t>Frequencies</w:t>
      </w:r>
      <w:bookmarkEnd w:id="150"/>
    </w:p>
    <w:tbl>
      <w:tblPr>
        <w:tblStyle w:val="TableGrid"/>
        <w:tblW w:w="8388" w:type="dxa"/>
        <w:tblLayout w:type="fixed"/>
        <w:tblLook w:val="04A0" w:firstRow="1" w:lastRow="0" w:firstColumn="1" w:lastColumn="0" w:noHBand="0" w:noVBand="1"/>
      </w:tblPr>
      <w:tblGrid>
        <w:gridCol w:w="1368"/>
        <w:gridCol w:w="2970"/>
        <w:gridCol w:w="1710"/>
        <w:gridCol w:w="2340"/>
      </w:tblGrid>
      <w:tr w:rsidR="00A034BA" w:rsidRPr="00C56A1D" w14:paraId="6F0C6C9C" w14:textId="77777777" w:rsidTr="00A034BA">
        <w:tc>
          <w:tcPr>
            <w:tcW w:w="1368" w:type="dxa"/>
          </w:tcPr>
          <w:p w14:paraId="7AA90DFB" w14:textId="77777777" w:rsidR="00A034BA" w:rsidRPr="00C56A1D" w:rsidRDefault="00A034BA" w:rsidP="00A034BA">
            <w:r w:rsidRPr="00C56A1D">
              <w:t>Mission</w:t>
            </w:r>
          </w:p>
        </w:tc>
        <w:tc>
          <w:tcPr>
            <w:tcW w:w="2970" w:type="dxa"/>
          </w:tcPr>
          <w:p w14:paraId="428A5616" w14:textId="48FA75F8" w:rsidR="00A034BA" w:rsidRPr="00C56A1D" w:rsidRDefault="00A034BA" w:rsidP="00A034BA">
            <w:r>
              <w:t>Downlink</w:t>
            </w:r>
            <w:r w:rsidRPr="00C56A1D">
              <w:t xml:space="preserve"> Frequency Band</w:t>
            </w:r>
          </w:p>
        </w:tc>
        <w:tc>
          <w:tcPr>
            <w:tcW w:w="1710" w:type="dxa"/>
          </w:tcPr>
          <w:p w14:paraId="5015663A" w14:textId="77777777" w:rsidR="00A034BA" w:rsidRPr="00C56A1D" w:rsidRDefault="00A034BA" w:rsidP="00A034BA">
            <w:r w:rsidRPr="00C56A1D">
              <w:t>Bandwidth</w:t>
            </w:r>
          </w:p>
        </w:tc>
        <w:tc>
          <w:tcPr>
            <w:tcW w:w="2340" w:type="dxa"/>
          </w:tcPr>
          <w:p w14:paraId="5FFFAFE9" w14:textId="77777777" w:rsidR="00A034BA" w:rsidRPr="00C56A1D" w:rsidRDefault="00A034BA" w:rsidP="00A034BA">
            <w:r w:rsidRPr="00C56A1D">
              <w:t>Access Type</w:t>
            </w:r>
          </w:p>
        </w:tc>
      </w:tr>
      <w:tr w:rsidR="00A034BA" w:rsidRPr="00C56A1D" w14:paraId="6EF5B66A" w14:textId="77777777" w:rsidTr="00A034BA">
        <w:tc>
          <w:tcPr>
            <w:tcW w:w="1368" w:type="dxa"/>
          </w:tcPr>
          <w:p w14:paraId="4AAF9D40" w14:textId="77777777" w:rsidR="00A034BA" w:rsidRPr="00C56A1D" w:rsidRDefault="00A034BA" w:rsidP="00A034BA">
            <w:r w:rsidRPr="00C56A1D">
              <w:t>Phase 4B</w:t>
            </w:r>
          </w:p>
        </w:tc>
        <w:tc>
          <w:tcPr>
            <w:tcW w:w="2970" w:type="dxa"/>
          </w:tcPr>
          <w:p w14:paraId="4E306E66" w14:textId="38015114" w:rsidR="00A034BA" w:rsidRPr="00C56A1D" w:rsidRDefault="00A034BA" w:rsidP="00A034BA">
            <w:r>
              <w:t>10450-10460</w:t>
            </w:r>
            <w:r w:rsidRPr="00C56A1D">
              <w:t xml:space="preserve"> MHz</w:t>
            </w:r>
          </w:p>
        </w:tc>
        <w:tc>
          <w:tcPr>
            <w:tcW w:w="1710" w:type="dxa"/>
          </w:tcPr>
          <w:p w14:paraId="33082A34" w14:textId="77777777" w:rsidR="00A034BA" w:rsidRPr="00C56A1D" w:rsidRDefault="00A034BA" w:rsidP="00A034BA">
            <w:commentRangeStart w:id="151"/>
            <w:r>
              <w:t>10MHz</w:t>
            </w:r>
            <w:commentRangeEnd w:id="151"/>
            <w:r w:rsidR="008D3745">
              <w:rPr>
                <w:rStyle w:val="CommentReference"/>
              </w:rPr>
              <w:commentReference w:id="151"/>
            </w:r>
          </w:p>
        </w:tc>
        <w:tc>
          <w:tcPr>
            <w:tcW w:w="2340" w:type="dxa"/>
          </w:tcPr>
          <w:p w14:paraId="5B47DCFD" w14:textId="5EC0CF40" w:rsidR="00A034BA" w:rsidRPr="00C56A1D" w:rsidRDefault="00A034BA" w:rsidP="00A034BA">
            <w:r>
              <w:t>TDM</w:t>
            </w:r>
          </w:p>
        </w:tc>
      </w:tr>
      <w:tr w:rsidR="00A034BA" w:rsidRPr="00C56A1D" w14:paraId="673A3CB4" w14:textId="77777777" w:rsidTr="00A034BA">
        <w:tc>
          <w:tcPr>
            <w:tcW w:w="1368" w:type="dxa"/>
          </w:tcPr>
          <w:p w14:paraId="6363FEE9" w14:textId="77777777" w:rsidR="00A034BA" w:rsidRPr="00C56A1D" w:rsidRDefault="00A034BA" w:rsidP="00A034BA">
            <w:r w:rsidRPr="00C56A1D">
              <w:t>Phase 3E</w:t>
            </w:r>
          </w:p>
        </w:tc>
        <w:tc>
          <w:tcPr>
            <w:tcW w:w="2970" w:type="dxa"/>
          </w:tcPr>
          <w:p w14:paraId="0E371AF9" w14:textId="2590400A" w:rsidR="00A034BA" w:rsidRPr="00C56A1D" w:rsidRDefault="00A034BA" w:rsidP="00A034BA">
            <w:r>
              <w:t>10450-10460</w:t>
            </w:r>
            <w:r w:rsidRPr="00C56A1D">
              <w:t xml:space="preserve"> MHz</w:t>
            </w:r>
          </w:p>
        </w:tc>
        <w:tc>
          <w:tcPr>
            <w:tcW w:w="1710" w:type="dxa"/>
          </w:tcPr>
          <w:p w14:paraId="73126C44" w14:textId="77777777" w:rsidR="00A034BA" w:rsidRPr="00C56A1D" w:rsidRDefault="00A034BA" w:rsidP="00A034BA">
            <w:r w:rsidRPr="00C56A1D">
              <w:t>10M</w:t>
            </w:r>
            <w:r>
              <w:t>Hz</w:t>
            </w:r>
          </w:p>
        </w:tc>
        <w:tc>
          <w:tcPr>
            <w:tcW w:w="2340" w:type="dxa"/>
          </w:tcPr>
          <w:p w14:paraId="24D0542E" w14:textId="77777777" w:rsidR="00A034BA" w:rsidRPr="00C56A1D" w:rsidRDefault="00A034BA" w:rsidP="00A034BA">
            <w:r w:rsidRPr="00C56A1D">
              <w:t>TBD</w:t>
            </w:r>
          </w:p>
        </w:tc>
      </w:tr>
      <w:tr w:rsidR="00A034BA" w:rsidRPr="00C56A1D" w14:paraId="30D8BAD7" w14:textId="77777777" w:rsidTr="00A034BA">
        <w:tc>
          <w:tcPr>
            <w:tcW w:w="1368" w:type="dxa"/>
          </w:tcPr>
          <w:p w14:paraId="4037B6FB" w14:textId="77777777" w:rsidR="00A034BA" w:rsidRPr="00C56A1D" w:rsidRDefault="00A034BA" w:rsidP="00A034BA">
            <w:r w:rsidRPr="00C56A1D">
              <w:t>Groundsat</w:t>
            </w:r>
          </w:p>
        </w:tc>
        <w:tc>
          <w:tcPr>
            <w:tcW w:w="2970" w:type="dxa"/>
          </w:tcPr>
          <w:p w14:paraId="3473A31C" w14:textId="174E42DB" w:rsidR="00A034BA" w:rsidRPr="00C56A1D" w:rsidRDefault="00A034BA" w:rsidP="00A034BA">
            <w:r>
              <w:t>10440-10450</w:t>
            </w:r>
            <w:r w:rsidRPr="00C56A1D">
              <w:t xml:space="preserve"> MHz</w:t>
            </w:r>
          </w:p>
        </w:tc>
        <w:tc>
          <w:tcPr>
            <w:tcW w:w="1710" w:type="dxa"/>
          </w:tcPr>
          <w:p w14:paraId="5345408A" w14:textId="13EFE9A7" w:rsidR="00A034BA" w:rsidRPr="00C56A1D" w:rsidRDefault="00A034BA" w:rsidP="00FC42F6">
            <w:r>
              <w:t>up to 10MHz</w:t>
            </w:r>
          </w:p>
        </w:tc>
        <w:tc>
          <w:tcPr>
            <w:tcW w:w="2340" w:type="dxa"/>
          </w:tcPr>
          <w:p w14:paraId="22C9C008" w14:textId="773B4C20" w:rsidR="00A034BA" w:rsidRPr="00C56A1D" w:rsidRDefault="00A034BA" w:rsidP="00A034BA">
            <w:r>
              <w:t>TDM</w:t>
            </w:r>
          </w:p>
        </w:tc>
      </w:tr>
    </w:tbl>
    <w:p w14:paraId="193AAA6E" w14:textId="77777777" w:rsidR="00A034BA" w:rsidRDefault="00A034BA" w:rsidP="00AC5742"/>
    <w:p w14:paraId="7FDACC4A" w14:textId="264D1CFB" w:rsidR="00A034BA" w:rsidRDefault="00AC5742" w:rsidP="00AC5742">
      <w:r>
        <w:t xml:space="preserve">channel spacing and designation, demodulation characteristics, voice signal stuff, </w:t>
      </w:r>
    </w:p>
    <w:p w14:paraId="13A8C890" w14:textId="77777777" w:rsidR="00A034BA" w:rsidRDefault="00A034BA" w:rsidP="00A034BA">
      <w:pPr>
        <w:pStyle w:val="Heading3"/>
      </w:pPr>
      <w:bookmarkStart w:id="152" w:name="_Toc452196101"/>
      <w:r>
        <w:t>Emission Type</w:t>
      </w:r>
      <w:bookmarkEnd w:id="152"/>
    </w:p>
    <w:p w14:paraId="5224B53B" w14:textId="42903DFC" w:rsidR="00A034BA" w:rsidRDefault="00FC42F6" w:rsidP="00A034BA">
      <w:r>
        <w:t xml:space="preserve">The emission type is a single-channel digital time-division multiplex downlink. </w:t>
      </w:r>
      <w:r w:rsidR="0002309D">
        <w:t>Modulations for 4B are</w:t>
      </w:r>
      <w:r>
        <w:t xml:space="preserve"> include 90° BPSK, QPSK, and 8QPSK. Frames are encoded using LDPC-BCH</w:t>
      </w:r>
      <w:ins w:id="153" w:author="Michelle Thompson" w:date="2016-09-26T13:58:00Z">
        <w:r w:rsidR="007D336E">
          <w:t xml:space="preserve"> in accordance with DVB-S2/X</w:t>
        </w:r>
      </w:ins>
      <w:del w:id="154" w:author="Michelle Thompson" w:date="2016-09-26T13:58:00Z">
        <w:r w:rsidDel="007D336E">
          <w:delText xml:space="preserve">. </w:delText>
        </w:r>
      </w:del>
    </w:p>
    <w:p w14:paraId="4D22FBDA" w14:textId="77777777" w:rsidR="00A034BA" w:rsidRDefault="00A034BA" w:rsidP="00A034BA">
      <w:pPr>
        <w:pStyle w:val="Heading3"/>
      </w:pPr>
      <w:bookmarkStart w:id="155" w:name="_Toc452196102"/>
      <w:r>
        <w:lastRenderedPageBreak/>
        <w:t>Emission Type Designation</w:t>
      </w:r>
      <w:bookmarkEnd w:id="155"/>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56" w:name="_Toc452196103"/>
      <w:r>
        <w:t>Chapter 8</w:t>
      </w:r>
      <w:r w:rsidR="0057363F">
        <w:t xml:space="preserve"> </w:t>
      </w:r>
      <w:r>
        <w:t>Supervision</w:t>
      </w:r>
      <w:bookmarkEnd w:id="156"/>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157" w:name="_Toc452196104"/>
      <w:r>
        <w:t xml:space="preserve">Chapter 9 </w:t>
      </w:r>
      <w:r w:rsidR="00F778F2">
        <w:t>QSO Processing</w:t>
      </w:r>
      <w:r w:rsidR="002557B1">
        <w:t xml:space="preserve"> (System Access</w:t>
      </w:r>
      <w:r w:rsidR="00F465BC">
        <w:t>!</w:t>
      </w:r>
      <w:r w:rsidR="002557B1">
        <w:t>)</w:t>
      </w:r>
      <w:bookmarkEnd w:id="157"/>
    </w:p>
    <w:p w14:paraId="7CA4E2EF" w14:textId="6FF69324" w:rsidR="00583544" w:rsidRDefault="00F778F2" w:rsidP="00AC5742">
      <w:pPr>
        <w:rPr>
          <w:ins w:id="158" w:author="Michelle Thompson" w:date="2016-09-26T13:59:00Z"/>
        </w:rPr>
      </w:pPr>
      <w:r>
        <w:t>initialization, system paramete</w:t>
      </w:r>
      <w:r w:rsidR="002557B1">
        <w:t xml:space="preserve">rs, paging vs. traffic channels, </w:t>
      </w:r>
      <w:r>
        <w:t>access parameters, access attempt procedures, logging of failures, delay after failures, message passing, how to handle retries, signaling formats. This can ma</w:t>
      </w:r>
      <w:r w:rsidR="00C36FC0">
        <w:t xml:space="preserve">ke or break the entire project, either by making it irrelevant, or so flexible that it can’t “just work”. </w:t>
      </w:r>
      <w:r w:rsidR="00D46809">
        <w:t xml:space="preserve">Smart people will break this down to several chapters. </w:t>
      </w:r>
    </w:p>
    <w:p w14:paraId="2CA9CDBE" w14:textId="7C91A8BF" w:rsidR="00152D83" w:rsidRDefault="00152D83">
      <w:pPr>
        <w:pStyle w:val="Heading3"/>
        <w:rPr>
          <w:ins w:id="159" w:author="Michelle Thompson" w:date="2016-09-26T14:00:00Z"/>
        </w:rPr>
        <w:pPrChange w:id="160" w:author="Michelle Thompson" w:date="2016-09-26T14:05:00Z">
          <w:pPr/>
        </w:pPrChange>
      </w:pPr>
      <w:ins w:id="161" w:author="Michelle Thompson" w:date="2016-09-26T13:59:00Z">
        <w:r>
          <w:t>System Access</w:t>
        </w:r>
      </w:ins>
    </w:p>
    <w:p w14:paraId="24A84256" w14:textId="7DF84D86" w:rsidR="00712048" w:rsidRDefault="009B0EDF" w:rsidP="00AC5742">
      <w:pPr>
        <w:rPr>
          <w:ins w:id="162" w:author="Michelle Thompson" w:date="2016-09-26T14:00:00Z"/>
        </w:rPr>
      </w:pPr>
      <w:ins w:id="163" w:author="Michelle Thompson" w:date="2016-09-26T14:00:00Z">
        <w:r>
          <w:t>Radio is powered on.</w:t>
        </w:r>
      </w:ins>
    </w:p>
    <w:p w14:paraId="6605AD6A" w14:textId="0C571913" w:rsidR="00712048" w:rsidRDefault="00712048" w:rsidP="00AC5742">
      <w:pPr>
        <w:rPr>
          <w:ins w:id="164" w:author="Michelle Thompson" w:date="2016-09-26T14:15:00Z"/>
        </w:rPr>
      </w:pPr>
      <w:ins w:id="165" w:author="Michelle Thompson" w:date="2016-09-26T14:01:00Z">
        <w:r>
          <w:t xml:space="preserve">Receiver </w:t>
        </w:r>
      </w:ins>
      <w:ins w:id="166" w:author="Michelle Thompson" w:date="2016-09-26T14:05:00Z">
        <w:r w:rsidR="009B0EDF">
          <w:t xml:space="preserve">turns </w:t>
        </w:r>
      </w:ins>
      <w:ins w:id="167" w:author="Michelle Thompson" w:date="2016-09-26T14:01:00Z">
        <w:r>
          <w:t>on</w:t>
        </w:r>
      </w:ins>
      <w:ins w:id="168" w:author="Michelle Thompson" w:date="2016-09-26T14:05:00Z">
        <w:r w:rsidR="009B0EDF">
          <w:t>.</w:t>
        </w:r>
      </w:ins>
    </w:p>
    <w:p w14:paraId="0B994CA1" w14:textId="131D6A59" w:rsidR="005F2EBC" w:rsidRDefault="005F2EBC">
      <w:pPr>
        <w:pStyle w:val="Heading4"/>
        <w:rPr>
          <w:ins w:id="169" w:author="Michelle Thompson" w:date="2016-09-26T14:04:00Z"/>
        </w:rPr>
        <w:pPrChange w:id="170" w:author="Michelle Thompson" w:date="2016-09-26T14:16:00Z">
          <w:pPr/>
        </w:pPrChange>
      </w:pPr>
      <w:ins w:id="171" w:author="Michelle Thompson" w:date="2016-09-26T14:15:00Z">
        <w:r>
          <w:t>Symbol Timing Recovery</w:t>
        </w:r>
      </w:ins>
    </w:p>
    <w:p w14:paraId="323EE714" w14:textId="1534BDBE" w:rsidR="007B7F23" w:rsidRDefault="007B7F23" w:rsidP="00AC5742">
      <w:pPr>
        <w:rPr>
          <w:ins w:id="172" w:author="Michelle Thompson" w:date="2016-09-26T14:16:00Z"/>
        </w:rPr>
      </w:pPr>
      <w:ins w:id="173" w:author="Michelle Thompson" w:date="2016-09-26T14:04:00Z">
        <w:r w:rsidRPr="007B7F23">
          <w:t>The first stage of the demodulator is the symbol timing recovery</w:t>
        </w:r>
        <w:r>
          <w:t>.</w:t>
        </w:r>
        <w:r w:rsidR="00405D63">
          <w:t xml:space="preserve"> Symbol rate may fluctuate from the satellite to the </w:t>
        </w:r>
      </w:ins>
      <w:ins w:id="174" w:author="Michelle Thompson" w:date="2016-09-26T14:05:00Z">
        <w:r w:rsidR="00405D63">
          <w:t>receiving station</w:t>
        </w:r>
        <w:r w:rsidR="00CD4B01">
          <w:t xml:space="preserve">. </w:t>
        </w:r>
      </w:ins>
      <w:ins w:id="175" w:author="Michelle Thompson" w:date="2016-09-26T14:13:00Z">
        <w:r w:rsidR="00CD4B01">
          <w:t>One way to accomplish symbol timing is</w:t>
        </w:r>
      </w:ins>
      <w:ins w:id="176" w:author="Michelle Thompson" w:date="2016-09-26T14:14:00Z">
        <w:r w:rsidR="00CD4B01">
          <w:t xml:space="preserve"> by a method called</w:t>
        </w:r>
      </w:ins>
      <w:ins w:id="177" w:author="Michelle Thompson" w:date="2016-09-26T14:13:00Z">
        <w:r w:rsidR="00CD4B01">
          <w:t xml:space="preserve"> Gardner TED. This method is </w:t>
        </w:r>
        <w:r w:rsidR="00CD4B01" w:rsidRPr="00CD4B01">
          <w:t>capable of operating under random symbols and unknown carrier frequency offset error without precise carrier synchronization</w:t>
        </w:r>
      </w:ins>
      <w:ins w:id="178" w:author="Michelle Thompson" w:date="2016-09-26T14:14:00Z">
        <w:r w:rsidR="00CD4B01">
          <w:t xml:space="preserve">. </w:t>
        </w:r>
      </w:ins>
    </w:p>
    <w:p w14:paraId="6A859219" w14:textId="2142CB03" w:rsidR="005F2EBC" w:rsidRDefault="005F2EBC">
      <w:pPr>
        <w:pStyle w:val="Heading4"/>
        <w:rPr>
          <w:ins w:id="179" w:author="Michelle Thompson" w:date="2016-09-26T14:01:00Z"/>
        </w:rPr>
        <w:pPrChange w:id="180" w:author="Michelle Thompson" w:date="2016-09-26T14:16:00Z">
          <w:pPr/>
        </w:pPrChange>
      </w:pPr>
      <w:ins w:id="181" w:author="Michelle Thompson" w:date="2016-09-26T14:16:00Z">
        <w:r>
          <w:t>Frame Synchronization</w:t>
        </w:r>
      </w:ins>
    </w:p>
    <w:p w14:paraId="00F97FBA" w14:textId="77777777" w:rsidR="00E95FB9" w:rsidRDefault="009B0EDF" w:rsidP="00AC5742">
      <w:pPr>
        <w:rPr>
          <w:ins w:id="182" w:author="Michelle Thompson" w:date="2016-09-26T14:08:00Z"/>
        </w:rPr>
      </w:pPr>
      <w:ins w:id="183" w:author="Michelle Thompson" w:date="2016-09-26T14:06:00Z">
        <w:r w:rsidRPr="009B0EDF">
          <w:t xml:space="preserve">After the </w:t>
        </w:r>
        <w:r>
          <w:t>symbol timing recovery</w:t>
        </w:r>
        <w:r w:rsidRPr="009B0EDF">
          <w:t xml:space="preserve"> has </w:t>
        </w:r>
      </w:ins>
      <w:ins w:id="184" w:author="Michelle Thompson" w:date="2016-09-26T14:07:00Z">
        <w:r>
          <w:t>stabilized</w:t>
        </w:r>
      </w:ins>
      <w:ins w:id="185" w:author="Michelle Thompson" w:date="2016-09-26T14:06:00Z">
        <w:r w:rsidRPr="009B0EDF">
          <w:t xml:space="preserve">, the next </w:t>
        </w:r>
      </w:ins>
      <w:ins w:id="186" w:author="Michelle Thompson" w:date="2016-09-26T14:07:00Z">
        <w:r>
          <w:t>job</w:t>
        </w:r>
      </w:ins>
      <w:ins w:id="187" w:author="Michelle Thompson" w:date="2016-09-26T14:06:00Z">
        <w:r w:rsidRPr="009B0EDF">
          <w:t xml:space="preserve"> is frame synchronization. </w:t>
        </w:r>
      </w:ins>
      <w:ins w:id="188" w:author="Michelle Thompson" w:date="2016-09-26T14:07:00Z">
        <w:r>
          <w:t>Search for</w:t>
        </w:r>
      </w:ins>
      <w:ins w:id="189" w:author="Michelle Thompson" w:date="2016-09-26T14:06:00Z">
        <w:r w:rsidRPr="009B0EDF">
          <w:t xml:space="preserve"> the physical layer</w:t>
        </w:r>
      </w:ins>
      <w:ins w:id="190" w:author="Michelle Thompson" w:date="2016-09-26T14:07:00Z">
        <w:r>
          <w:t xml:space="preserve"> header</w:t>
        </w:r>
      </w:ins>
      <w:ins w:id="191" w:author="Michelle Thompson" w:date="2016-09-26T14:06:00Z">
        <w:r w:rsidRPr="009B0EDF">
          <w:t xml:space="preserve"> (PL</w:t>
        </w:r>
      </w:ins>
      <w:ins w:id="192" w:author="Michelle Thompson" w:date="2016-09-26T14:07:00Z">
        <w:r>
          <w:t>HEADER</w:t>
        </w:r>
      </w:ins>
      <w:ins w:id="193" w:author="Michelle Thompson" w:date="2016-09-26T14:06:00Z">
        <w:r>
          <w:t xml:space="preserve">). One way to do this is to use </w:t>
        </w:r>
      </w:ins>
      <w:ins w:id="194" w:author="Michelle Thompson" w:date="2016-09-26T14:07:00Z">
        <w:r>
          <w:t>a</w:t>
        </w:r>
      </w:ins>
      <w:ins w:id="195" w:author="Michelle Thompson" w:date="2016-09-26T14:06:00Z">
        <w:r w:rsidRPr="009B0EDF">
          <w:t xml:space="preserve"> correlator that operates on a symbol-by-symbol basis</w:t>
        </w:r>
        <w:r>
          <w:t xml:space="preserve">. </w:t>
        </w:r>
      </w:ins>
    </w:p>
    <w:p w14:paraId="45BBCA3F" w14:textId="674BEF76" w:rsidR="00712048" w:rsidRDefault="009B0EDF" w:rsidP="00AC5742">
      <w:pPr>
        <w:rPr>
          <w:ins w:id="196" w:author="Michelle Thompson" w:date="2016-09-26T13:59:00Z"/>
        </w:rPr>
      </w:pPr>
      <w:ins w:id="197" w:author="Michelle Thompson" w:date="2016-09-26T14:06:00Z">
        <w:r>
          <w:t>Differential detection</w:t>
        </w:r>
      </w:ins>
      <w:ins w:id="198" w:author="Michelle Thompson" w:date="2016-09-26T14:08:00Z">
        <w:r w:rsidR="00E95FB9">
          <w:t xml:space="preserve"> is a method that</w:t>
        </w:r>
      </w:ins>
      <w:ins w:id="199" w:author="Michelle Thompson" w:date="2016-09-26T14:06:00Z">
        <w:r>
          <w:t xml:space="preserve"> allows for </w:t>
        </w:r>
        <w:r w:rsidRPr="009B0EDF">
          <w:t xml:space="preserve">accurate frame synchronization </w:t>
        </w:r>
      </w:ins>
      <w:ins w:id="200" w:author="Michelle Thompson" w:date="2016-09-26T14:08:00Z">
        <w:r>
          <w:t xml:space="preserve">even when the carrier has substantial frequency errors. </w:t>
        </w:r>
      </w:ins>
    </w:p>
    <w:p w14:paraId="0946CF76" w14:textId="63E1533A" w:rsidR="00152D83" w:rsidRDefault="00800A27" w:rsidP="00AC5742">
      <w:pPr>
        <w:rPr>
          <w:ins w:id="201" w:author="Michelle Thompson" w:date="2016-09-26T14:10:00Z"/>
        </w:rPr>
      </w:pPr>
      <w:ins w:id="202" w:author="Michelle Thompson" w:date="2016-09-26T14:09:00Z">
        <w:r>
          <w:t xml:space="preserve">A </w:t>
        </w:r>
        <w:r w:rsidRPr="00800A27">
          <w:t xml:space="preserve">shift-register structure </w:t>
        </w:r>
        <w:r>
          <w:t xml:space="preserve">can be used to detect </w:t>
        </w:r>
        <w:r w:rsidRPr="00800A27">
          <w:t>the</w:t>
        </w:r>
        <w:r>
          <w:t xml:space="preserve"> </w:t>
        </w:r>
        <w:r w:rsidRPr="00800A27">
          <w:t>frame boundaries.</w:t>
        </w:r>
      </w:ins>
      <w:ins w:id="203" w:author="Michelle Thompson" w:date="2016-09-26T14:10:00Z">
        <w:r w:rsidR="00F923E6">
          <w:t xml:space="preserve"> </w:t>
        </w:r>
      </w:ins>
    </w:p>
    <w:p w14:paraId="5642C1DE" w14:textId="5932B955" w:rsidR="00F923E6" w:rsidRDefault="00E02E44" w:rsidP="00AC5742">
      <w:pPr>
        <w:rPr>
          <w:ins w:id="204" w:author="Michelle Thompson" w:date="2016-09-26T14:16:00Z"/>
        </w:rPr>
      </w:pPr>
      <w:ins w:id="205" w:author="Michelle Thompson" w:date="2016-09-26T14:10:00Z">
        <w:r>
          <w:t>The PLHEADER has two parts, the S</w:t>
        </w:r>
        <w:r w:rsidR="00F923E6" w:rsidRPr="00F923E6">
          <w:t xml:space="preserve">tart of Frame (SOF) and the Physical Layer Signaling code (PLSC). SOF is </w:t>
        </w:r>
        <w:r w:rsidR="00F923E6">
          <w:t>a known-in-advance 26-symbol pattern. The</w:t>
        </w:r>
        <w:r w:rsidR="00F923E6" w:rsidRPr="00F923E6">
          <w:t xml:space="preserve"> PLSC is</w:t>
        </w:r>
        <w:r w:rsidR="00F923E6">
          <w:t xml:space="preserve"> a 64-bit linear binary code</w:t>
        </w:r>
        <w:r w:rsidR="00F923E6" w:rsidRPr="00F923E6">
          <w:t xml:space="preserve">. The shift register </w:t>
        </w:r>
        <w:r w:rsidR="00F923E6">
          <w:t xml:space="preserve">has </w:t>
        </w:r>
        <w:r w:rsidR="00F923E6" w:rsidRPr="00F923E6">
          <w:t>two sections. The fi</w:t>
        </w:r>
        <w:r w:rsidR="00F923E6">
          <w:t xml:space="preserve">rst is associated with the SOF and </w:t>
        </w:r>
        <w:r w:rsidR="00F923E6" w:rsidRPr="00F923E6">
          <w:t xml:space="preserve">the second </w:t>
        </w:r>
      </w:ins>
      <w:ins w:id="206" w:author="Michelle Thompson" w:date="2016-09-26T14:11:00Z">
        <w:r w:rsidR="00F923E6">
          <w:t xml:space="preserve">is associated </w:t>
        </w:r>
      </w:ins>
      <w:ins w:id="207" w:author="Michelle Thompson" w:date="2016-09-26T14:10:00Z">
        <w:r w:rsidR="00F923E6" w:rsidRPr="00F923E6">
          <w:t xml:space="preserve">with the PLSC. The output of the </w:t>
        </w:r>
        <w:r w:rsidR="00F923E6" w:rsidRPr="00F923E6">
          <w:lastRenderedPageBreak/>
          <w:t>corre</w:t>
        </w:r>
        <w:r w:rsidR="00F923E6">
          <w:t>lator drives a peak detector. M</w:t>
        </w:r>
        <w:r w:rsidR="00F923E6" w:rsidRPr="00F923E6">
          <w:t xml:space="preserve">aximum value </w:t>
        </w:r>
      </w:ins>
      <w:ins w:id="208" w:author="Michelle Thompson" w:date="2016-09-26T14:11:00Z">
        <w:r w:rsidR="00F923E6">
          <w:t>occurs when</w:t>
        </w:r>
      </w:ins>
      <w:ins w:id="209" w:author="Michelle Thompson" w:date="2016-09-26T14:10:00Z">
        <w:r w:rsidR="00F923E6" w:rsidRPr="00F923E6">
          <w:t xml:space="preserve"> the whole PL header appears in the shift register</w:t>
        </w:r>
        <w:r w:rsidR="00F923E6">
          <w:t xml:space="preserve"> lined up properly with the detecting sections. </w:t>
        </w:r>
      </w:ins>
    </w:p>
    <w:p w14:paraId="09FCC846" w14:textId="15585160" w:rsidR="005F2EBC" w:rsidRDefault="005F2EBC">
      <w:pPr>
        <w:pStyle w:val="Heading4"/>
        <w:rPr>
          <w:ins w:id="210" w:author="Michelle Thompson" w:date="2016-09-26T14:16:00Z"/>
        </w:rPr>
        <w:pPrChange w:id="211" w:author="Michelle Thompson" w:date="2016-09-26T14:16:00Z">
          <w:pPr/>
        </w:pPrChange>
      </w:pPr>
      <w:ins w:id="212" w:author="Michelle Thompson" w:date="2016-09-26T14:16:00Z">
        <w:r>
          <w:t xml:space="preserve">Frame Descrambling </w:t>
        </w:r>
      </w:ins>
    </w:p>
    <w:p w14:paraId="74094384" w14:textId="7CEBDBB2" w:rsidR="009D659D" w:rsidRDefault="005F2EBC" w:rsidP="00AC5742">
      <w:pPr>
        <w:rPr>
          <w:ins w:id="213" w:author="Michelle Thompson" w:date="2016-09-26T14:23:00Z"/>
        </w:rPr>
      </w:pPr>
      <w:ins w:id="214" w:author="Michelle Thompson" w:date="2016-09-26T14:16:00Z">
        <w:r w:rsidRPr="005F2EBC">
          <w:t xml:space="preserve">After frame synchronization has </w:t>
        </w:r>
      </w:ins>
      <w:ins w:id="215" w:author="Michelle Thompson" w:date="2016-09-26T14:17:00Z">
        <w:r>
          <w:t>been achieved</w:t>
        </w:r>
      </w:ins>
      <w:ins w:id="216" w:author="Michelle Thompson" w:date="2016-09-26T14:16:00Z">
        <w:r w:rsidRPr="005F2EBC">
          <w:t>, the data symbols (I/Q) of each frame are descrambled</w:t>
        </w:r>
      </w:ins>
      <w:ins w:id="217" w:author="Michelle Thompson" w:date="2016-09-26T14:17:00Z">
        <w:r>
          <w:t xml:space="preserve">. </w:t>
        </w:r>
      </w:ins>
      <w:ins w:id="218" w:author="Michelle Thompson" w:date="2016-09-26T14:16:00Z">
        <w:r w:rsidRPr="005F2EBC">
          <w:t xml:space="preserve"> </w:t>
        </w:r>
      </w:ins>
      <w:ins w:id="219" w:author="Michelle Thompson" w:date="2016-09-26T14:17:00Z">
        <w:r w:rsidRPr="005F2EBC">
          <w:t xml:space="preserve">The scrambling process at the transmitter </w:t>
        </w:r>
        <w:r>
          <w:t xml:space="preserve">randomizes the symbols in order to disperse energy. </w:t>
        </w:r>
      </w:ins>
      <w:ins w:id="220" w:author="Michelle Thompson" w:date="2016-09-26T14:21:00Z">
        <w:r w:rsidR="0079045E">
          <w:t xml:space="preserve">This randomization helps </w:t>
        </w:r>
      </w:ins>
      <w:ins w:id="221" w:author="Michelle Thompson" w:date="2016-09-26T14:20:00Z">
        <w:r w:rsidR="0079045E">
          <w:t xml:space="preserve">improve accurate timing recovery </w:t>
        </w:r>
      </w:ins>
      <w:ins w:id="222" w:author="Michelle Thompson" w:date="2016-09-26T14:21:00Z">
        <w:r w:rsidR="0079045E">
          <w:t xml:space="preserve">at the </w:t>
        </w:r>
      </w:ins>
      <w:ins w:id="223" w:author="Michelle Thompson" w:date="2016-09-26T14:20:00Z">
        <w:r w:rsidR="0079045E">
          <w:t>receiver</w:t>
        </w:r>
      </w:ins>
      <w:ins w:id="224" w:author="Michelle Thompson" w:date="2016-09-26T14:21:00Z">
        <w:r w:rsidR="0079045E">
          <w:t>,</w:t>
        </w:r>
      </w:ins>
      <w:ins w:id="225" w:author="Michelle Thompson" w:date="2016-09-26T14:22:00Z">
        <w:r w:rsidR="009D659D">
          <w:t xml:space="preserve"> improves</w:t>
        </w:r>
      </w:ins>
      <w:ins w:id="226" w:author="Michelle Thompson" w:date="2016-09-26T14:21:00Z">
        <w:r w:rsidR="0079045E">
          <w:t xml:space="preserve"> automatic gain control, and</w:t>
        </w:r>
      </w:ins>
      <w:ins w:id="227" w:author="Michelle Thompson" w:date="2016-09-26T14:22:00Z">
        <w:r w:rsidR="009D659D">
          <w:t xml:space="preserve"> helps with</w:t>
        </w:r>
      </w:ins>
      <w:ins w:id="228" w:author="Michelle Thompson" w:date="2016-09-26T14:21:00Z">
        <w:r w:rsidR="0079045E">
          <w:t xml:space="preserve"> other adaptive receiver circuits.</w:t>
        </w:r>
      </w:ins>
      <w:ins w:id="229" w:author="Michelle Thompson" w:date="2016-09-26T14:22:00Z">
        <w:r w:rsidR="009D659D">
          <w:t xml:space="preserve"> Scrambling</w:t>
        </w:r>
      </w:ins>
      <w:ins w:id="230" w:author="Michelle Thompson" w:date="2016-09-26T14:20:00Z">
        <w:r w:rsidR="0079045E">
          <w:t xml:space="preserve"> eliminates the dependence of a signal's power spectrum u</w:t>
        </w:r>
        <w:r w:rsidR="009D659D">
          <w:t xml:space="preserve">pon the actual transmitted data. </w:t>
        </w:r>
      </w:ins>
    </w:p>
    <w:p w14:paraId="1A72E438" w14:textId="1893C978" w:rsidR="005F2EBC" w:rsidDel="009D659D" w:rsidRDefault="009D659D" w:rsidP="00AC5742">
      <w:pPr>
        <w:rPr>
          <w:del w:id="231" w:author="Michelle Thompson" w:date="2016-09-26T14:23:00Z"/>
        </w:rPr>
      </w:pPr>
      <w:ins w:id="232" w:author="Michelle Thompson" w:date="2016-09-26T14:23:00Z">
        <w:r>
          <w:t xml:space="preserve">Descrambling </w:t>
        </w:r>
        <w:r w:rsidRPr="009D659D">
          <w:t>sequence</w:t>
        </w:r>
      </w:ins>
      <w:ins w:id="233" w:author="Michelle Thompson" w:date="2016-09-26T14:24:00Z">
        <w:r>
          <w:t>s</w:t>
        </w:r>
      </w:ins>
      <w:ins w:id="234" w:author="Michelle Thompson" w:date="2016-09-26T14:23:00Z">
        <w:r>
          <w:t xml:space="preserve"> can be</w:t>
        </w:r>
        <w:r w:rsidRPr="009D659D">
          <w:t xml:space="preserve"> precalculated and stored locally</w:t>
        </w:r>
      </w:ins>
      <w:ins w:id="235" w:author="Michelle Thompson" w:date="2016-09-26T14:24:00Z">
        <w:r>
          <w:t>.</w:t>
        </w:r>
      </w:ins>
    </w:p>
    <w:p w14:paraId="020BC584" w14:textId="77777777" w:rsidR="00583544" w:rsidRDefault="00583544" w:rsidP="00AC5742"/>
    <w:p w14:paraId="3622B4A1" w14:textId="77777777" w:rsidR="00D22BE2" w:rsidRDefault="00D22BE2" w:rsidP="00D22BE2">
      <w:pPr>
        <w:pStyle w:val="Heading2"/>
      </w:pPr>
      <w:bookmarkStart w:id="236" w:name="_Toc452196105"/>
      <w:r>
        <w:t>Chapter 10</w:t>
      </w:r>
      <w:r w:rsidR="0057363F">
        <w:t xml:space="preserve"> </w:t>
      </w:r>
      <w:r>
        <w:t>Reconfiguration</w:t>
      </w:r>
      <w:bookmarkEnd w:id="236"/>
      <w:r w:rsidR="00900A1D">
        <w:t xml:space="preserve"> </w:t>
      </w:r>
    </w:p>
    <w:p w14:paraId="5CA2DD77" w14:textId="6C78606C" w:rsidR="00583544" w:rsidRDefault="00900A1D" w:rsidP="00AC5742">
      <w:r>
        <w:t>this is very important to get right</w:t>
      </w:r>
      <w:r w:rsidR="002C30FC">
        <w:t>, and it may need to be in a document that is logically above the Common Air Interface, as the Reconfiguration Definition drives the Common Air Interface</w:t>
      </w:r>
      <w:r>
        <w:t xml:space="preserve">. </w:t>
      </w:r>
      <w:r w:rsidR="002C30FC">
        <w:t xml:space="preserve">Who is in charge of deciding when and how the system is reconfigured? </w:t>
      </w:r>
      <w:r>
        <w:t>The SDR allows reconfiguration so that the system can be deployed in many different ways, with different modulations, and different experimental modes. This chapter lays down the law on what has to happen in order to reconfigure user and space segments. What need</w:t>
      </w:r>
      <w:r w:rsidR="00992E60">
        <w:t>s</w:t>
      </w:r>
      <w:r>
        <w:t xml:space="preserve"> t</w:t>
      </w:r>
      <w:r w:rsidR="00992E60">
        <w:t xml:space="preserve">o be included is the process of how to propose </w:t>
      </w:r>
      <w:r>
        <w:t xml:space="preserve">new modes and schemes, and a history of what modes and schemes have been </w:t>
      </w:r>
      <w:r w:rsidR="00992E60">
        <w:t xml:space="preserve">proposed, why they were accepted or rejected, and what happened when they were </w:t>
      </w:r>
      <w:r>
        <w:t xml:space="preserve">tried. </w:t>
      </w:r>
      <w:r w:rsidR="002C30FC">
        <w:t xml:space="preserve">This is a political and technical area with great potential, that needs to be fully explored and agreements need to be in place. </w:t>
      </w:r>
    </w:p>
    <w:p w14:paraId="3EB612F6" w14:textId="77777777" w:rsidR="00583544" w:rsidRDefault="00583544" w:rsidP="00AC5742">
      <w:pPr>
        <w:rPr>
          <w:ins w:id="237" w:author="Kevin Sterne" w:date="2016-06-20T10:45:00Z"/>
        </w:rPr>
      </w:pPr>
    </w:p>
    <w:p w14:paraId="4E0C12F6" w14:textId="52CAC619" w:rsidR="00797673" w:rsidDel="00797673" w:rsidRDefault="00797673" w:rsidP="00AC5742">
      <w:pPr>
        <w:rPr>
          <w:del w:id="238" w:author="Kevin Sterne" w:date="2016-06-20T10:45:00Z"/>
        </w:rPr>
      </w:pPr>
      <w:ins w:id="239" w:author="Kevin Sterne" w:date="2016-06-20T10:45:00Z">
        <w:r>
          <w:t xml:space="preserve">Virginia Tech should be a gate-keeper in the reconfiguration process as they will have an engineering model that will be as close to an identical copy to the flight unit as possible.  New software packages can be uploaded to the engineering model and test performed in order to assess and test key parameters for </w:t>
        </w:r>
        <w:proofErr w:type="spellStart"/>
        <w:r>
          <w:t>operations.</w:t>
        </w:r>
      </w:ins>
    </w:p>
    <w:p w14:paraId="5A1D48A3" w14:textId="77777777" w:rsidR="00D30731" w:rsidRDefault="00D30731" w:rsidP="00D30731">
      <w:pPr>
        <w:pStyle w:val="Heading2"/>
      </w:pPr>
      <w:bookmarkStart w:id="240" w:name="_Toc452196106"/>
      <w:r>
        <w:t>Chapter</w:t>
      </w:r>
      <w:proofErr w:type="spellEnd"/>
      <w:r>
        <w:t xml:space="preserve"> 11</w:t>
      </w:r>
      <w:r w:rsidR="0057363F">
        <w:t xml:space="preserve"> </w:t>
      </w:r>
      <w:r>
        <w:t>Idle State</w:t>
      </w:r>
      <w:bookmarkEnd w:id="240"/>
    </w:p>
    <w:p w14:paraId="6F16F4C5" w14:textId="307880AA" w:rsidR="00583544" w:rsidRDefault="002557B1" w:rsidP="002557B1">
      <w:r>
        <w:t xml:space="preserve">power savings possibilities, </w:t>
      </w:r>
      <w:r w:rsidR="00F465BC">
        <w:t xml:space="preserve">or the ability to </w:t>
      </w:r>
      <w:r>
        <w:t>swap in science projects when traffic is low enough</w:t>
      </w:r>
      <w:r w:rsidR="00F465BC">
        <w:t xml:space="preserve"> and processing power is available</w:t>
      </w:r>
      <w:r>
        <w:t>. Defining how to get into and out of idle in order to be able to use the idle state for either just savin</w:t>
      </w:r>
      <w:r w:rsidR="00F465BC">
        <w:t>g power, or some other purpose that we haven’t thought up y</w:t>
      </w:r>
      <w:r w:rsidR="004E28B4">
        <w:t xml:space="preserve">et. </w:t>
      </w:r>
      <w:r w:rsidR="00D772B2">
        <w:t>Using idle cycles</w:t>
      </w:r>
      <w:r w:rsidR="004E28B4">
        <w:t xml:space="preserve"> could be super useful, but is optional. </w:t>
      </w:r>
    </w:p>
    <w:p w14:paraId="016BD043" w14:textId="77777777" w:rsidR="00583544" w:rsidRDefault="00583544" w:rsidP="002557B1"/>
    <w:p w14:paraId="75BB4ED7" w14:textId="77777777" w:rsidR="00D30731" w:rsidRDefault="00D30731" w:rsidP="00D30731">
      <w:pPr>
        <w:pStyle w:val="Heading2"/>
      </w:pPr>
      <w:bookmarkStart w:id="241" w:name="_Toc452196107"/>
      <w:r>
        <w:t>Chapter 12 Emergency Communications</w:t>
      </w:r>
      <w:bookmarkEnd w:id="241"/>
    </w:p>
    <w:p w14:paraId="092B523B" w14:textId="2DCC77FB" w:rsidR="00583544" w:rsidRDefault="00100172" w:rsidP="002557B1">
      <w:r>
        <w:t>what constitutes an emergency state for the system, what services are provided by both user terminals and space segment in an emergency.</w:t>
      </w:r>
      <w:r w:rsidR="001F5289">
        <w:t xml:space="preserve"> There are at least two categories. A declared communications emergency changes the spacecraft state and may change user terminal state. A locally determined emergency does not change the spacecraft state. </w:t>
      </w:r>
    </w:p>
    <w:p w14:paraId="197542F7" w14:textId="77777777" w:rsidR="00E236AF" w:rsidRDefault="00E236AF" w:rsidP="002557B1"/>
    <w:p w14:paraId="513DAE41" w14:textId="77777777" w:rsidR="00E77706" w:rsidRDefault="00E77706" w:rsidP="00E77706">
      <w:pPr>
        <w:pStyle w:val="Heading2"/>
      </w:pPr>
      <w:bookmarkStart w:id="242" w:name="_Toc452196108"/>
      <w:r>
        <w:t>Chapter 13 mesh operation</w:t>
      </w:r>
      <w:bookmarkEnd w:id="242"/>
    </w:p>
    <w:p w14:paraId="7F5669F7" w14:textId="4652C523" w:rsidR="00583544" w:rsidRDefault="003C6205" w:rsidP="002557B1">
      <w:r>
        <w:t>User terminals will operate as MESH stations. When they are close enough together, then will form ad-hoc networks on their own. This</w:t>
      </w:r>
      <w:r w:rsidR="009A4C23">
        <w:t xml:space="preserve"> mode</w:t>
      </w:r>
      <w:r>
        <w:t xml:space="preserve"> </w:t>
      </w:r>
      <w:r w:rsidR="00226BDB">
        <w:t>should require</w:t>
      </w:r>
      <w:r>
        <w:t xml:space="preserve"> </w:t>
      </w:r>
      <w:r w:rsidR="009A4C23">
        <w:t xml:space="preserve">the </w:t>
      </w:r>
      <w:r w:rsidR="00226BDB">
        <w:t xml:space="preserve">user to opt-in and should require minimal configuration. </w:t>
      </w:r>
      <w:r>
        <w:t xml:space="preserve">Discuss security implications in detail. </w:t>
      </w:r>
    </w:p>
    <w:p w14:paraId="24870D16" w14:textId="77777777" w:rsidR="00583544" w:rsidRDefault="00583544" w:rsidP="002557B1"/>
    <w:p w14:paraId="57F60A6E" w14:textId="77777777" w:rsidR="00E77706" w:rsidRDefault="00E77706" w:rsidP="00E77706">
      <w:pPr>
        <w:pStyle w:val="Heading2"/>
      </w:pPr>
      <w:bookmarkStart w:id="243" w:name="_Toc452196109"/>
      <w:r>
        <w:t>Chapter 14</w:t>
      </w:r>
      <w:r w:rsidR="003C6205">
        <w:t xml:space="preserve"> </w:t>
      </w:r>
      <w:r w:rsidR="00F71629">
        <w:t>Gateways to Other Services</w:t>
      </w:r>
      <w:bookmarkEnd w:id="243"/>
    </w:p>
    <w:p w14:paraId="312C1AC6" w14:textId="5EF81AA9" w:rsidR="00583544" w:rsidRDefault="005658C4" w:rsidP="002557B1">
      <w:r>
        <w:t xml:space="preserve">User terminals </w:t>
      </w:r>
      <w:r w:rsidR="00F12D7F">
        <w:t>are capable of operating</w:t>
      </w:r>
      <w:r>
        <w:t xml:space="preserve"> as gateways.</w:t>
      </w:r>
      <w:r w:rsidR="00226BDB">
        <w:t xml:space="preserve"> This mode should require the user to opt-in and should require minimal configuration.</w:t>
      </w:r>
      <w:r w:rsidR="00397717">
        <w:t xml:space="preserve"> Regulatory compliance and security are important considerations for any gateway. </w:t>
      </w:r>
    </w:p>
    <w:p w14:paraId="21A3E183" w14:textId="081B0904" w:rsidR="0070663E" w:rsidRDefault="0070663E" w:rsidP="00DC3246">
      <w:pPr>
        <w:pStyle w:val="Heading3"/>
      </w:pPr>
      <w:bookmarkStart w:id="244" w:name="_Toc452196110"/>
      <w:r>
        <w:t>Amateur Television Network</w:t>
      </w:r>
      <w:bookmarkEnd w:id="244"/>
    </w:p>
    <w:p w14:paraId="270F1165" w14:textId="7D2474AE" w:rsidR="0070663E" w:rsidRDefault="0070663E" w:rsidP="002557B1">
      <w:r>
        <w:t xml:space="preserve">The Amateur Television Network </w:t>
      </w:r>
      <w:hyperlink r:id="rId31" w:history="1">
        <w:r w:rsidR="00001A36" w:rsidRPr="00F31C3C">
          <w:rPr>
            <w:rStyle w:val="Hyperlink"/>
          </w:rPr>
          <w:t>http://atn-tv.org/</w:t>
        </w:r>
      </w:hyperlink>
      <w:r w:rsidR="00001A36">
        <w:t xml:space="preserve"> is in the process of transitioning to DVB-T at some </w:t>
      </w:r>
      <w:r w:rsidR="00061431">
        <w:t xml:space="preserve">of their stations. Providing interoperability to this service </w:t>
      </w:r>
      <w:r w:rsidR="00347183">
        <w:t xml:space="preserve">should be relatively straightforward. </w:t>
      </w:r>
      <w:r w:rsidR="00001A36">
        <w:t xml:space="preserve"> </w:t>
      </w:r>
    </w:p>
    <w:p w14:paraId="7B26053D" w14:textId="7CA3EEFD" w:rsidR="00DC3246" w:rsidRDefault="00DC3246" w:rsidP="00DC3246">
      <w:pPr>
        <w:pStyle w:val="Heading3"/>
      </w:pPr>
      <w:bookmarkStart w:id="245" w:name="_Toc452196111"/>
      <w:r>
        <w:t>Amateur Radio Emergency Data Network</w:t>
      </w:r>
      <w:bookmarkEnd w:id="245"/>
    </w:p>
    <w:p w14:paraId="1FD8CC95" w14:textId="77777777" w:rsidR="006042C3" w:rsidRDefault="00344292" w:rsidP="002557B1">
      <w:r>
        <w:t>Amateur Radio Emergency Data Network provides</w:t>
      </w:r>
      <w:r w:rsidR="004D3569">
        <w:t xml:space="preserve"> terrestrial</w:t>
      </w:r>
      <w:r>
        <w:t xml:space="preserve"> </w:t>
      </w:r>
      <w:r w:rsidR="006240B8">
        <w:t>broadband digital service. Phase 4 Ground rad</w:t>
      </w:r>
      <w:r w:rsidR="004D3569">
        <w:t>ios could provide WAN access to connect</w:t>
      </w:r>
      <w:r w:rsidR="006240B8">
        <w:t xml:space="preserve"> AREDN networks. Learn more about AREDN at </w:t>
      </w:r>
      <w:hyperlink r:id="rId32" w:history="1">
        <w:r w:rsidR="006240B8" w:rsidRPr="00F31C3C">
          <w:rPr>
            <w:rStyle w:val="Hyperlink"/>
          </w:rPr>
          <w:t>http://www.aredn.org/</w:t>
        </w:r>
      </w:hyperlink>
      <w:r w:rsidR="001F60D2">
        <w:t>. As AREDN is an amateur servic</w:t>
      </w:r>
      <w:r w:rsidR="004D3569">
        <w:t>e, then providing a gateway</w:t>
      </w:r>
      <w:r w:rsidR="001F60D2">
        <w:t xml:space="preserve"> to this service</w:t>
      </w:r>
      <w:r w:rsidR="004D3569">
        <w:t xml:space="preserve"> is relatively straightforward from a regulatory and secur</w:t>
      </w:r>
      <w:r w:rsidR="006042C3">
        <w:t xml:space="preserve">ity point of view. </w:t>
      </w:r>
    </w:p>
    <w:p w14:paraId="42B28BB5" w14:textId="20AB1B31" w:rsidR="00F906C0" w:rsidRDefault="00F906C0" w:rsidP="00F906C0">
      <w:r>
        <w:t xml:space="preserve">Interconnection could be achieved with </w:t>
      </w:r>
      <w:proofErr w:type="spellStart"/>
      <w:r>
        <w:t>olsrd</w:t>
      </w:r>
      <w:proofErr w:type="spellEnd"/>
      <w:r>
        <w:t xml:space="preserve">, which stands for Optimized Link State Routing Protocol. It was designed to help establish and maintain routes in mobile ad hoc networks. Read more about it here </w:t>
      </w:r>
      <w:hyperlink r:id="rId33" w:history="1">
        <w:r w:rsidRPr="00F31C3C">
          <w:rPr>
            <w:rStyle w:val="Hyperlink"/>
          </w:rPr>
          <w:t>https://en.wikipedia.org/wiki/Optimized_Link_State_Routing_Protocol</w:t>
        </w:r>
      </w:hyperlink>
      <w:r>
        <w:t>.</w:t>
      </w:r>
    </w:p>
    <w:p w14:paraId="33BEBF8E" w14:textId="5C5CCB4D" w:rsidR="0062732D" w:rsidRDefault="006042C3" w:rsidP="002557B1">
      <w:r>
        <w:t>AREDN is IPv4</w:t>
      </w:r>
      <w:r w:rsidR="004D3569">
        <w:t>.</w:t>
      </w:r>
      <w:r w:rsidR="00F906C0">
        <w:t xml:space="preserve"> Phase 4 Ground is IPv6.</w:t>
      </w:r>
      <w:r w:rsidR="004D3569">
        <w:t xml:space="preserve"> If Phase 4 Ground </w:t>
      </w:r>
      <w:r w:rsidR="0062732D">
        <w:t>uses</w:t>
      </w:r>
      <w:r w:rsidR="004D3569">
        <w:t xml:space="preserve"> </w:t>
      </w:r>
      <w:proofErr w:type="spellStart"/>
      <w:r w:rsidR="004D3569">
        <w:t>olsrd</w:t>
      </w:r>
      <w:proofErr w:type="spellEnd"/>
      <w:r w:rsidR="004D3569">
        <w:t>, then the networ</w:t>
      </w:r>
      <w:r>
        <w:t xml:space="preserve">king interface can be achieved. </w:t>
      </w:r>
      <w:r w:rsidR="00F70284">
        <w:t xml:space="preserve">Not all implementations of </w:t>
      </w:r>
      <w:proofErr w:type="spellStart"/>
      <w:r w:rsidR="00F70284">
        <w:t>olsrd</w:t>
      </w:r>
      <w:proofErr w:type="spellEnd"/>
      <w:r w:rsidR="00F70284">
        <w:t xml:space="preserve"> support IPv6. Therefore, some care is required in selecting the implementation. </w:t>
      </w:r>
    </w:p>
    <w:p w14:paraId="660C8AEA" w14:textId="345DDA4F" w:rsidR="001C37BF" w:rsidRDefault="001C37BF" w:rsidP="002557B1">
      <w:r>
        <w:t xml:space="preserve">The recommended implementation is </w:t>
      </w:r>
      <w:r w:rsidRPr="001C37BF">
        <w:t>olsrd2</w:t>
      </w:r>
      <w:r>
        <w:t>. It</w:t>
      </w:r>
      <w:r w:rsidRPr="001C37BF">
        <w:t xml:space="preserve"> can handle both </w:t>
      </w:r>
      <w:r>
        <w:t xml:space="preserve">IPv4 and IPv6 at the same time. We </w:t>
      </w:r>
      <w:r w:rsidRPr="001C37BF">
        <w:t>don't need a configuration file for this setup.</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8" w:author="Kevin Sterne" w:date="2016-06-20T10:32:00Z" w:initials="KS">
    <w:p w14:paraId="0201B054" w14:textId="463B347F" w:rsidR="00CD4B01" w:rsidRDefault="00CD4B01">
      <w:pPr>
        <w:pStyle w:val="CommentText"/>
      </w:pPr>
      <w:r>
        <w:rPr>
          <w:rStyle w:val="CommentReference"/>
        </w:rPr>
        <w:annotationRef/>
      </w:r>
      <w:r>
        <w:t>Believe this is old information.  Is this now in Engineering/</w:t>
      </w:r>
      <w:proofErr w:type="spellStart"/>
      <w:r>
        <w:t>Link_Budget</w:t>
      </w:r>
      <w:proofErr w:type="spellEnd"/>
      <w:r>
        <w:t>?</w:t>
      </w:r>
    </w:p>
  </w:comment>
  <w:comment w:id="99" w:author="Kevin Sterne" w:date="2016-06-20T10:34:00Z" w:initials="KS">
    <w:p w14:paraId="0D7B9C24" w14:textId="0309D8FC" w:rsidR="00CD4B01" w:rsidRDefault="00CD4B01">
      <w:pPr>
        <w:pStyle w:val="CommentText"/>
      </w:pPr>
      <w:r>
        <w:rPr>
          <w:rStyle w:val="CommentReference"/>
        </w:rPr>
        <w:annotationRef/>
      </w:r>
      <w:r>
        <w:t>Is this the section where we’ll iron out what kind of adaptive coding/modulation scheme we’ll use?  There is some work at VT that could be useful for this.</w:t>
      </w:r>
    </w:p>
  </w:comment>
  <w:comment w:id="106" w:author="Kevin Sterne" w:date="2016-06-20T10:43:00Z" w:initials="KS">
    <w:p w14:paraId="0F0A0010" w14:textId="614BB936" w:rsidR="00CD4B01" w:rsidRDefault="00CD4B01">
      <w:pPr>
        <w:pStyle w:val="CommentText"/>
      </w:pPr>
      <w:r>
        <w:rPr>
          <w:rStyle w:val="CommentReference"/>
        </w:rPr>
        <w:annotationRef/>
      </w:r>
      <w:r>
        <w:t>TBR pending link budget analysis</w:t>
      </w:r>
    </w:p>
  </w:comment>
  <w:comment w:id="151" w:author="Kevin Sterne" w:date="2016-06-20T10:42:00Z" w:initials="KS">
    <w:p w14:paraId="322A2477" w14:textId="5C60F7A9" w:rsidR="00CD4B01" w:rsidRDefault="00CD4B01">
      <w:pPr>
        <w:pStyle w:val="CommentText"/>
      </w:pPr>
      <w:r>
        <w:rPr>
          <w:rStyle w:val="CommentReference"/>
        </w:rPr>
        <w:annotationRef/>
      </w:r>
      <w:r>
        <w:t>TBR pending link budget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01B054" w15:done="0"/>
  <w15:commentEx w15:paraId="0D7B9C24" w15:done="0"/>
  <w15:commentEx w15:paraId="0F0A0010" w15:done="0"/>
  <w15:commentEx w15:paraId="322A247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01B054" w16cid:durableId="219B6C3A"/>
  <w16cid:commentId w16cid:paraId="0D7B9C24" w16cid:durableId="219B6C3B"/>
  <w16cid:commentId w16cid:paraId="0F0A0010" w16cid:durableId="219B6C3C"/>
  <w16cid:commentId w16cid:paraId="322A2477" w16cid:durableId="219B6C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Thompson">
    <w15:presenceInfo w15:providerId="Windows Live" w15:userId="ee3cab453d2e24a1"/>
  </w15:person>
  <w15:person w15:author="Kevin Sterne">
    <w15:presenceInfo w15:providerId="AD" w15:userId="S-1-5-21-4011480752-3806629830-1581444313-11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67"/>
  <w:doNotDisplayPageBoundaries/>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066"/>
    <w:rsid w:val="00000AD9"/>
    <w:rsid w:val="00001A36"/>
    <w:rsid w:val="000020D0"/>
    <w:rsid w:val="00010DF3"/>
    <w:rsid w:val="0002309D"/>
    <w:rsid w:val="00024CB5"/>
    <w:rsid w:val="00027FF6"/>
    <w:rsid w:val="00056D23"/>
    <w:rsid w:val="00061431"/>
    <w:rsid w:val="00063F9B"/>
    <w:rsid w:val="00067C0D"/>
    <w:rsid w:val="00072E98"/>
    <w:rsid w:val="0007305A"/>
    <w:rsid w:val="00076E41"/>
    <w:rsid w:val="000817AD"/>
    <w:rsid w:val="00093676"/>
    <w:rsid w:val="000C2F45"/>
    <w:rsid w:val="000D2842"/>
    <w:rsid w:val="000F6AEB"/>
    <w:rsid w:val="00100172"/>
    <w:rsid w:val="00103492"/>
    <w:rsid w:val="00110E2C"/>
    <w:rsid w:val="00120D7D"/>
    <w:rsid w:val="00144868"/>
    <w:rsid w:val="00152D83"/>
    <w:rsid w:val="001610C1"/>
    <w:rsid w:val="001C37BF"/>
    <w:rsid w:val="001D5403"/>
    <w:rsid w:val="001F5289"/>
    <w:rsid w:val="001F60D2"/>
    <w:rsid w:val="00221725"/>
    <w:rsid w:val="00226BDB"/>
    <w:rsid w:val="002376DB"/>
    <w:rsid w:val="002557B1"/>
    <w:rsid w:val="00256B03"/>
    <w:rsid w:val="00281693"/>
    <w:rsid w:val="0029221E"/>
    <w:rsid w:val="00292A78"/>
    <w:rsid w:val="002940D5"/>
    <w:rsid w:val="002A008F"/>
    <w:rsid w:val="002C30FC"/>
    <w:rsid w:val="002D2ED6"/>
    <w:rsid w:val="00336564"/>
    <w:rsid w:val="00343000"/>
    <w:rsid w:val="00344292"/>
    <w:rsid w:val="00347183"/>
    <w:rsid w:val="00354067"/>
    <w:rsid w:val="003653CE"/>
    <w:rsid w:val="00367D2B"/>
    <w:rsid w:val="003907AE"/>
    <w:rsid w:val="003958A0"/>
    <w:rsid w:val="00397717"/>
    <w:rsid w:val="003A7271"/>
    <w:rsid w:val="003B3067"/>
    <w:rsid w:val="003B4EA2"/>
    <w:rsid w:val="003C6205"/>
    <w:rsid w:val="003F3C92"/>
    <w:rsid w:val="00405D63"/>
    <w:rsid w:val="00413623"/>
    <w:rsid w:val="00456493"/>
    <w:rsid w:val="0046467C"/>
    <w:rsid w:val="004905FF"/>
    <w:rsid w:val="0049196D"/>
    <w:rsid w:val="0049764A"/>
    <w:rsid w:val="004B1871"/>
    <w:rsid w:val="004B4421"/>
    <w:rsid w:val="004D3569"/>
    <w:rsid w:val="004D440D"/>
    <w:rsid w:val="004E0175"/>
    <w:rsid w:val="004E28B4"/>
    <w:rsid w:val="004F2130"/>
    <w:rsid w:val="004F76E3"/>
    <w:rsid w:val="0051346F"/>
    <w:rsid w:val="00532D7D"/>
    <w:rsid w:val="00533229"/>
    <w:rsid w:val="005532F9"/>
    <w:rsid w:val="005658C4"/>
    <w:rsid w:val="0057363F"/>
    <w:rsid w:val="00573D12"/>
    <w:rsid w:val="00583544"/>
    <w:rsid w:val="005A2991"/>
    <w:rsid w:val="005B642D"/>
    <w:rsid w:val="005E1600"/>
    <w:rsid w:val="005F2EBC"/>
    <w:rsid w:val="006042C3"/>
    <w:rsid w:val="00604965"/>
    <w:rsid w:val="00610FC9"/>
    <w:rsid w:val="0061546C"/>
    <w:rsid w:val="006231B3"/>
    <w:rsid w:val="006240B8"/>
    <w:rsid w:val="0062732D"/>
    <w:rsid w:val="00636EFC"/>
    <w:rsid w:val="00641011"/>
    <w:rsid w:val="00647733"/>
    <w:rsid w:val="00657AD9"/>
    <w:rsid w:val="006D0C9D"/>
    <w:rsid w:val="0070663E"/>
    <w:rsid w:val="00712048"/>
    <w:rsid w:val="00713ECF"/>
    <w:rsid w:val="00745DAD"/>
    <w:rsid w:val="0079045E"/>
    <w:rsid w:val="00795BC6"/>
    <w:rsid w:val="00797673"/>
    <w:rsid w:val="007A4434"/>
    <w:rsid w:val="007B226A"/>
    <w:rsid w:val="007B468C"/>
    <w:rsid w:val="007B7F23"/>
    <w:rsid w:val="007D336E"/>
    <w:rsid w:val="007D3EE3"/>
    <w:rsid w:val="007F0435"/>
    <w:rsid w:val="00800A27"/>
    <w:rsid w:val="00801104"/>
    <w:rsid w:val="00805B52"/>
    <w:rsid w:val="00816353"/>
    <w:rsid w:val="0083736F"/>
    <w:rsid w:val="0086100F"/>
    <w:rsid w:val="00862BF2"/>
    <w:rsid w:val="00864556"/>
    <w:rsid w:val="008A6ED2"/>
    <w:rsid w:val="008D2293"/>
    <w:rsid w:val="008D3745"/>
    <w:rsid w:val="008D424E"/>
    <w:rsid w:val="008E0B41"/>
    <w:rsid w:val="008E25CE"/>
    <w:rsid w:val="008F3B3A"/>
    <w:rsid w:val="00900A1D"/>
    <w:rsid w:val="00930D74"/>
    <w:rsid w:val="00956D1A"/>
    <w:rsid w:val="009623C4"/>
    <w:rsid w:val="009859A0"/>
    <w:rsid w:val="00992E60"/>
    <w:rsid w:val="009955CB"/>
    <w:rsid w:val="009A0302"/>
    <w:rsid w:val="009A4C23"/>
    <w:rsid w:val="009B0EDF"/>
    <w:rsid w:val="009B1DBE"/>
    <w:rsid w:val="009B6066"/>
    <w:rsid w:val="009D659D"/>
    <w:rsid w:val="009F24AF"/>
    <w:rsid w:val="00A0174E"/>
    <w:rsid w:val="00A025EF"/>
    <w:rsid w:val="00A034BA"/>
    <w:rsid w:val="00A116B0"/>
    <w:rsid w:val="00A4544E"/>
    <w:rsid w:val="00A47C1B"/>
    <w:rsid w:val="00A5014A"/>
    <w:rsid w:val="00A54A2E"/>
    <w:rsid w:val="00A61B15"/>
    <w:rsid w:val="00A7659B"/>
    <w:rsid w:val="00A80D8A"/>
    <w:rsid w:val="00AA1939"/>
    <w:rsid w:val="00AB344F"/>
    <w:rsid w:val="00AB624C"/>
    <w:rsid w:val="00AC5742"/>
    <w:rsid w:val="00AD1257"/>
    <w:rsid w:val="00AD191C"/>
    <w:rsid w:val="00AD1FFE"/>
    <w:rsid w:val="00AD5867"/>
    <w:rsid w:val="00AF3158"/>
    <w:rsid w:val="00B12981"/>
    <w:rsid w:val="00B315BF"/>
    <w:rsid w:val="00B47F73"/>
    <w:rsid w:val="00B62442"/>
    <w:rsid w:val="00B90F3F"/>
    <w:rsid w:val="00BB126D"/>
    <w:rsid w:val="00BC4896"/>
    <w:rsid w:val="00BD129E"/>
    <w:rsid w:val="00C228E8"/>
    <w:rsid w:val="00C36FC0"/>
    <w:rsid w:val="00C406FF"/>
    <w:rsid w:val="00C56A1D"/>
    <w:rsid w:val="00C65434"/>
    <w:rsid w:val="00C74871"/>
    <w:rsid w:val="00C779A3"/>
    <w:rsid w:val="00C87060"/>
    <w:rsid w:val="00C924C3"/>
    <w:rsid w:val="00CA6B5A"/>
    <w:rsid w:val="00CB3011"/>
    <w:rsid w:val="00CD4B01"/>
    <w:rsid w:val="00CD7EE0"/>
    <w:rsid w:val="00CF69A1"/>
    <w:rsid w:val="00D027BF"/>
    <w:rsid w:val="00D22BE2"/>
    <w:rsid w:val="00D30731"/>
    <w:rsid w:val="00D46809"/>
    <w:rsid w:val="00D57A35"/>
    <w:rsid w:val="00D772B2"/>
    <w:rsid w:val="00D92812"/>
    <w:rsid w:val="00DC3246"/>
    <w:rsid w:val="00DF1AB5"/>
    <w:rsid w:val="00DF58F4"/>
    <w:rsid w:val="00E02E44"/>
    <w:rsid w:val="00E02EF8"/>
    <w:rsid w:val="00E17443"/>
    <w:rsid w:val="00E236AF"/>
    <w:rsid w:val="00E37917"/>
    <w:rsid w:val="00E56FD8"/>
    <w:rsid w:val="00E67C26"/>
    <w:rsid w:val="00E73509"/>
    <w:rsid w:val="00E77706"/>
    <w:rsid w:val="00E8277D"/>
    <w:rsid w:val="00E85BFF"/>
    <w:rsid w:val="00E95FB9"/>
    <w:rsid w:val="00EA30D5"/>
    <w:rsid w:val="00EB3D3D"/>
    <w:rsid w:val="00EC0392"/>
    <w:rsid w:val="00EE6F2D"/>
    <w:rsid w:val="00EE7197"/>
    <w:rsid w:val="00F11E1B"/>
    <w:rsid w:val="00F12D7F"/>
    <w:rsid w:val="00F30C51"/>
    <w:rsid w:val="00F3487E"/>
    <w:rsid w:val="00F465BC"/>
    <w:rsid w:val="00F55334"/>
    <w:rsid w:val="00F646F9"/>
    <w:rsid w:val="00F70284"/>
    <w:rsid w:val="00F70465"/>
    <w:rsid w:val="00F71629"/>
    <w:rsid w:val="00F778F2"/>
    <w:rsid w:val="00F876B9"/>
    <w:rsid w:val="00F906C0"/>
    <w:rsid w:val="00F923E6"/>
    <w:rsid w:val="00F927B5"/>
    <w:rsid w:val="00FA26F4"/>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04D3E500-2331-8B42-A5D3-C85FC2183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2E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D2842"/>
    <w:rPr>
      <w:color w:val="800080" w:themeColor="followedHyperlink"/>
      <w:u w:val="single"/>
    </w:rPr>
  </w:style>
  <w:style w:type="character" w:styleId="CommentReference">
    <w:name w:val="annotation reference"/>
    <w:basedOn w:val="DefaultParagraphFont"/>
    <w:uiPriority w:val="99"/>
    <w:semiHidden/>
    <w:unhideWhenUsed/>
    <w:rsid w:val="000D2842"/>
    <w:rPr>
      <w:sz w:val="16"/>
      <w:szCs w:val="16"/>
    </w:rPr>
  </w:style>
  <w:style w:type="paragraph" w:styleId="CommentText">
    <w:name w:val="annotation text"/>
    <w:basedOn w:val="Normal"/>
    <w:link w:val="CommentTextChar"/>
    <w:uiPriority w:val="99"/>
    <w:semiHidden/>
    <w:unhideWhenUsed/>
    <w:rsid w:val="000D2842"/>
    <w:rPr>
      <w:sz w:val="20"/>
      <w:szCs w:val="20"/>
    </w:rPr>
  </w:style>
  <w:style w:type="character" w:customStyle="1" w:styleId="CommentTextChar">
    <w:name w:val="Comment Text Char"/>
    <w:basedOn w:val="DefaultParagraphFont"/>
    <w:link w:val="CommentText"/>
    <w:uiPriority w:val="99"/>
    <w:semiHidden/>
    <w:rsid w:val="000D2842"/>
    <w:rPr>
      <w:sz w:val="20"/>
      <w:szCs w:val="20"/>
    </w:rPr>
  </w:style>
  <w:style w:type="paragraph" w:styleId="CommentSubject">
    <w:name w:val="annotation subject"/>
    <w:basedOn w:val="CommentText"/>
    <w:next w:val="CommentText"/>
    <w:link w:val="CommentSubjectChar"/>
    <w:uiPriority w:val="99"/>
    <w:semiHidden/>
    <w:unhideWhenUsed/>
    <w:rsid w:val="000D2842"/>
    <w:rPr>
      <w:b/>
      <w:bCs/>
    </w:rPr>
  </w:style>
  <w:style w:type="character" w:customStyle="1" w:styleId="CommentSubjectChar">
    <w:name w:val="Comment Subject Char"/>
    <w:basedOn w:val="CommentTextChar"/>
    <w:link w:val="CommentSubject"/>
    <w:uiPriority w:val="99"/>
    <w:semiHidden/>
    <w:rsid w:val="000D2842"/>
    <w:rPr>
      <w:b/>
      <w:bCs/>
      <w:sz w:val="20"/>
      <w:szCs w:val="20"/>
    </w:rPr>
  </w:style>
  <w:style w:type="character" w:customStyle="1" w:styleId="Heading4Char">
    <w:name w:val="Heading 4 Char"/>
    <w:basedOn w:val="DefaultParagraphFont"/>
    <w:link w:val="Heading4"/>
    <w:uiPriority w:val="9"/>
    <w:rsid w:val="005F2EBC"/>
    <w:rPr>
      <w:rFonts w:asciiTheme="majorHAnsi" w:eastAsiaTheme="majorEastAsia" w:hAnsiTheme="majorHAnsi" w:cstheme="majorBidi"/>
      <w:b/>
      <w:bCs/>
      <w:i/>
      <w:iCs/>
      <w:color w:val="4F81BD" w:themeColor="accent1"/>
    </w:rPr>
  </w:style>
  <w:style w:type="character" w:styleId="UnresolvedMention">
    <w:name w:val="Unresolved Mention"/>
    <w:basedOn w:val="DefaultParagraphFont"/>
    <w:uiPriority w:val="99"/>
    <w:semiHidden/>
    <w:unhideWhenUsed/>
    <w:rsid w:val="005E1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095">
      <w:bodyDiv w:val="1"/>
      <w:marLeft w:val="0"/>
      <w:marRight w:val="0"/>
      <w:marTop w:val="0"/>
      <w:marBottom w:val="0"/>
      <w:divBdr>
        <w:top w:val="none" w:sz="0" w:space="0" w:color="auto"/>
        <w:left w:val="none" w:sz="0" w:space="0" w:color="auto"/>
        <w:bottom w:val="none" w:sz="0" w:space="0" w:color="auto"/>
        <w:right w:val="none" w:sz="0" w:space="0" w:color="auto"/>
      </w:divBdr>
      <w:divsChild>
        <w:div w:id="1963490329">
          <w:marLeft w:val="0"/>
          <w:marRight w:val="0"/>
          <w:marTop w:val="0"/>
          <w:marBottom w:val="0"/>
          <w:divBdr>
            <w:top w:val="none" w:sz="0" w:space="0" w:color="auto"/>
            <w:left w:val="none" w:sz="0" w:space="0" w:color="auto"/>
            <w:bottom w:val="none" w:sz="0" w:space="0" w:color="auto"/>
            <w:right w:val="none" w:sz="0" w:space="0" w:color="auto"/>
          </w:divBdr>
          <w:divsChild>
            <w:div w:id="943654932">
              <w:marLeft w:val="0"/>
              <w:marRight w:val="0"/>
              <w:marTop w:val="0"/>
              <w:marBottom w:val="0"/>
              <w:divBdr>
                <w:top w:val="none" w:sz="0" w:space="0" w:color="auto"/>
                <w:left w:val="none" w:sz="0" w:space="0" w:color="auto"/>
                <w:bottom w:val="none" w:sz="0" w:space="0" w:color="auto"/>
                <w:right w:val="none" w:sz="0" w:space="0" w:color="auto"/>
              </w:divBdr>
              <w:divsChild>
                <w:div w:id="1600408169">
                  <w:marLeft w:val="0"/>
                  <w:marRight w:val="0"/>
                  <w:marTop w:val="0"/>
                  <w:marBottom w:val="0"/>
                  <w:divBdr>
                    <w:top w:val="none" w:sz="0" w:space="0" w:color="auto"/>
                    <w:left w:val="none" w:sz="0" w:space="0" w:color="auto"/>
                    <w:bottom w:val="none" w:sz="0" w:space="0" w:color="auto"/>
                    <w:right w:val="none" w:sz="0" w:space="0" w:color="auto"/>
                  </w:divBdr>
                  <w:divsChild>
                    <w:div w:id="130831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84623">
      <w:bodyDiv w:val="1"/>
      <w:marLeft w:val="0"/>
      <w:marRight w:val="0"/>
      <w:marTop w:val="0"/>
      <w:marBottom w:val="0"/>
      <w:divBdr>
        <w:top w:val="none" w:sz="0" w:space="0" w:color="auto"/>
        <w:left w:val="none" w:sz="0" w:space="0" w:color="auto"/>
        <w:bottom w:val="none" w:sz="0" w:space="0" w:color="auto"/>
        <w:right w:val="none" w:sz="0" w:space="0" w:color="auto"/>
      </w:divBdr>
    </w:div>
    <w:div w:id="170265974">
      <w:bodyDiv w:val="1"/>
      <w:marLeft w:val="0"/>
      <w:marRight w:val="0"/>
      <w:marTop w:val="0"/>
      <w:marBottom w:val="0"/>
      <w:divBdr>
        <w:top w:val="none" w:sz="0" w:space="0" w:color="auto"/>
        <w:left w:val="none" w:sz="0" w:space="0" w:color="auto"/>
        <w:bottom w:val="none" w:sz="0" w:space="0" w:color="auto"/>
        <w:right w:val="none" w:sz="0" w:space="0" w:color="auto"/>
      </w:divBdr>
    </w:div>
    <w:div w:id="206797940">
      <w:bodyDiv w:val="1"/>
      <w:marLeft w:val="0"/>
      <w:marRight w:val="0"/>
      <w:marTop w:val="0"/>
      <w:marBottom w:val="0"/>
      <w:divBdr>
        <w:top w:val="none" w:sz="0" w:space="0" w:color="auto"/>
        <w:left w:val="none" w:sz="0" w:space="0" w:color="auto"/>
        <w:bottom w:val="none" w:sz="0" w:space="0" w:color="auto"/>
        <w:right w:val="none" w:sz="0" w:space="0" w:color="auto"/>
      </w:divBdr>
      <w:divsChild>
        <w:div w:id="882518499">
          <w:marLeft w:val="0"/>
          <w:marRight w:val="0"/>
          <w:marTop w:val="0"/>
          <w:marBottom w:val="0"/>
          <w:divBdr>
            <w:top w:val="none" w:sz="0" w:space="0" w:color="auto"/>
            <w:left w:val="none" w:sz="0" w:space="0" w:color="auto"/>
            <w:bottom w:val="none" w:sz="0" w:space="0" w:color="auto"/>
            <w:right w:val="none" w:sz="0" w:space="0" w:color="auto"/>
          </w:divBdr>
          <w:divsChild>
            <w:div w:id="2091730033">
              <w:marLeft w:val="0"/>
              <w:marRight w:val="0"/>
              <w:marTop w:val="0"/>
              <w:marBottom w:val="0"/>
              <w:divBdr>
                <w:top w:val="none" w:sz="0" w:space="0" w:color="auto"/>
                <w:left w:val="none" w:sz="0" w:space="0" w:color="auto"/>
                <w:bottom w:val="none" w:sz="0" w:space="0" w:color="auto"/>
                <w:right w:val="none" w:sz="0" w:space="0" w:color="auto"/>
              </w:divBdr>
              <w:divsChild>
                <w:div w:id="169299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175217">
      <w:bodyDiv w:val="1"/>
      <w:marLeft w:val="0"/>
      <w:marRight w:val="0"/>
      <w:marTop w:val="0"/>
      <w:marBottom w:val="0"/>
      <w:divBdr>
        <w:top w:val="none" w:sz="0" w:space="0" w:color="auto"/>
        <w:left w:val="none" w:sz="0" w:space="0" w:color="auto"/>
        <w:bottom w:val="none" w:sz="0" w:space="0" w:color="auto"/>
        <w:right w:val="none" w:sz="0" w:space="0" w:color="auto"/>
      </w:divBdr>
      <w:divsChild>
        <w:div w:id="1381318087">
          <w:marLeft w:val="0"/>
          <w:marRight w:val="0"/>
          <w:marTop w:val="0"/>
          <w:marBottom w:val="0"/>
          <w:divBdr>
            <w:top w:val="none" w:sz="0" w:space="0" w:color="auto"/>
            <w:left w:val="none" w:sz="0" w:space="0" w:color="auto"/>
            <w:bottom w:val="none" w:sz="0" w:space="0" w:color="auto"/>
            <w:right w:val="none" w:sz="0" w:space="0" w:color="auto"/>
          </w:divBdr>
          <w:divsChild>
            <w:div w:id="1850947053">
              <w:marLeft w:val="0"/>
              <w:marRight w:val="0"/>
              <w:marTop w:val="0"/>
              <w:marBottom w:val="0"/>
              <w:divBdr>
                <w:top w:val="none" w:sz="0" w:space="0" w:color="auto"/>
                <w:left w:val="none" w:sz="0" w:space="0" w:color="auto"/>
                <w:bottom w:val="none" w:sz="0" w:space="0" w:color="auto"/>
                <w:right w:val="none" w:sz="0" w:space="0" w:color="auto"/>
              </w:divBdr>
              <w:divsChild>
                <w:div w:id="165292998">
                  <w:marLeft w:val="0"/>
                  <w:marRight w:val="0"/>
                  <w:marTop w:val="0"/>
                  <w:marBottom w:val="0"/>
                  <w:divBdr>
                    <w:top w:val="none" w:sz="0" w:space="0" w:color="auto"/>
                    <w:left w:val="none" w:sz="0" w:space="0" w:color="auto"/>
                    <w:bottom w:val="none" w:sz="0" w:space="0" w:color="auto"/>
                    <w:right w:val="none" w:sz="0" w:space="0" w:color="auto"/>
                  </w:divBdr>
                  <w:divsChild>
                    <w:div w:id="128099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904494">
      <w:bodyDiv w:val="1"/>
      <w:marLeft w:val="0"/>
      <w:marRight w:val="0"/>
      <w:marTop w:val="0"/>
      <w:marBottom w:val="0"/>
      <w:divBdr>
        <w:top w:val="none" w:sz="0" w:space="0" w:color="auto"/>
        <w:left w:val="none" w:sz="0" w:space="0" w:color="auto"/>
        <w:bottom w:val="none" w:sz="0" w:space="0" w:color="auto"/>
        <w:right w:val="none" w:sz="0" w:space="0" w:color="auto"/>
      </w:divBdr>
    </w:div>
    <w:div w:id="665980395">
      <w:bodyDiv w:val="1"/>
      <w:marLeft w:val="0"/>
      <w:marRight w:val="0"/>
      <w:marTop w:val="0"/>
      <w:marBottom w:val="0"/>
      <w:divBdr>
        <w:top w:val="none" w:sz="0" w:space="0" w:color="auto"/>
        <w:left w:val="none" w:sz="0" w:space="0" w:color="auto"/>
        <w:bottom w:val="none" w:sz="0" w:space="0" w:color="auto"/>
        <w:right w:val="none" w:sz="0" w:space="0" w:color="auto"/>
      </w:divBdr>
    </w:div>
    <w:div w:id="708460521">
      <w:bodyDiv w:val="1"/>
      <w:marLeft w:val="0"/>
      <w:marRight w:val="0"/>
      <w:marTop w:val="0"/>
      <w:marBottom w:val="0"/>
      <w:divBdr>
        <w:top w:val="none" w:sz="0" w:space="0" w:color="auto"/>
        <w:left w:val="none" w:sz="0" w:space="0" w:color="auto"/>
        <w:bottom w:val="none" w:sz="0" w:space="0" w:color="auto"/>
        <w:right w:val="none" w:sz="0" w:space="0" w:color="auto"/>
      </w:divBdr>
      <w:divsChild>
        <w:div w:id="69500865">
          <w:marLeft w:val="0"/>
          <w:marRight w:val="0"/>
          <w:marTop w:val="0"/>
          <w:marBottom w:val="0"/>
          <w:divBdr>
            <w:top w:val="none" w:sz="0" w:space="0" w:color="auto"/>
            <w:left w:val="none" w:sz="0" w:space="0" w:color="auto"/>
            <w:bottom w:val="none" w:sz="0" w:space="0" w:color="auto"/>
            <w:right w:val="none" w:sz="0" w:space="0" w:color="auto"/>
          </w:divBdr>
          <w:divsChild>
            <w:div w:id="424113003">
              <w:marLeft w:val="0"/>
              <w:marRight w:val="0"/>
              <w:marTop w:val="0"/>
              <w:marBottom w:val="0"/>
              <w:divBdr>
                <w:top w:val="none" w:sz="0" w:space="0" w:color="auto"/>
                <w:left w:val="none" w:sz="0" w:space="0" w:color="auto"/>
                <w:bottom w:val="none" w:sz="0" w:space="0" w:color="auto"/>
                <w:right w:val="none" w:sz="0" w:space="0" w:color="auto"/>
              </w:divBdr>
              <w:divsChild>
                <w:div w:id="5271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962292">
      <w:bodyDiv w:val="1"/>
      <w:marLeft w:val="0"/>
      <w:marRight w:val="0"/>
      <w:marTop w:val="0"/>
      <w:marBottom w:val="0"/>
      <w:divBdr>
        <w:top w:val="none" w:sz="0" w:space="0" w:color="auto"/>
        <w:left w:val="none" w:sz="0" w:space="0" w:color="auto"/>
        <w:bottom w:val="none" w:sz="0" w:space="0" w:color="auto"/>
        <w:right w:val="none" w:sz="0" w:space="0" w:color="auto"/>
      </w:divBdr>
    </w:div>
    <w:div w:id="876700304">
      <w:bodyDiv w:val="1"/>
      <w:marLeft w:val="0"/>
      <w:marRight w:val="0"/>
      <w:marTop w:val="0"/>
      <w:marBottom w:val="0"/>
      <w:divBdr>
        <w:top w:val="none" w:sz="0" w:space="0" w:color="auto"/>
        <w:left w:val="none" w:sz="0" w:space="0" w:color="auto"/>
        <w:bottom w:val="none" w:sz="0" w:space="0" w:color="auto"/>
        <w:right w:val="none" w:sz="0" w:space="0" w:color="auto"/>
      </w:divBdr>
      <w:divsChild>
        <w:div w:id="1004288172">
          <w:marLeft w:val="0"/>
          <w:marRight w:val="0"/>
          <w:marTop w:val="0"/>
          <w:marBottom w:val="0"/>
          <w:divBdr>
            <w:top w:val="none" w:sz="0" w:space="0" w:color="auto"/>
            <w:left w:val="none" w:sz="0" w:space="0" w:color="auto"/>
            <w:bottom w:val="none" w:sz="0" w:space="0" w:color="auto"/>
            <w:right w:val="none" w:sz="0" w:space="0" w:color="auto"/>
          </w:divBdr>
          <w:divsChild>
            <w:div w:id="104155957">
              <w:marLeft w:val="0"/>
              <w:marRight w:val="0"/>
              <w:marTop w:val="0"/>
              <w:marBottom w:val="0"/>
              <w:divBdr>
                <w:top w:val="none" w:sz="0" w:space="0" w:color="auto"/>
                <w:left w:val="none" w:sz="0" w:space="0" w:color="auto"/>
                <w:bottom w:val="none" w:sz="0" w:space="0" w:color="auto"/>
                <w:right w:val="none" w:sz="0" w:space="0" w:color="auto"/>
              </w:divBdr>
              <w:divsChild>
                <w:div w:id="184558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5223">
      <w:bodyDiv w:val="1"/>
      <w:marLeft w:val="0"/>
      <w:marRight w:val="0"/>
      <w:marTop w:val="0"/>
      <w:marBottom w:val="0"/>
      <w:divBdr>
        <w:top w:val="none" w:sz="0" w:space="0" w:color="auto"/>
        <w:left w:val="none" w:sz="0" w:space="0" w:color="auto"/>
        <w:bottom w:val="none" w:sz="0" w:space="0" w:color="auto"/>
        <w:right w:val="none" w:sz="0" w:space="0" w:color="auto"/>
      </w:divBdr>
      <w:divsChild>
        <w:div w:id="1316880996">
          <w:marLeft w:val="0"/>
          <w:marRight w:val="0"/>
          <w:marTop w:val="0"/>
          <w:marBottom w:val="0"/>
          <w:divBdr>
            <w:top w:val="none" w:sz="0" w:space="0" w:color="auto"/>
            <w:left w:val="none" w:sz="0" w:space="0" w:color="auto"/>
            <w:bottom w:val="none" w:sz="0" w:space="0" w:color="auto"/>
            <w:right w:val="none" w:sz="0" w:space="0" w:color="auto"/>
          </w:divBdr>
          <w:divsChild>
            <w:div w:id="1164055792">
              <w:marLeft w:val="0"/>
              <w:marRight w:val="0"/>
              <w:marTop w:val="0"/>
              <w:marBottom w:val="0"/>
              <w:divBdr>
                <w:top w:val="none" w:sz="0" w:space="0" w:color="auto"/>
                <w:left w:val="none" w:sz="0" w:space="0" w:color="auto"/>
                <w:bottom w:val="none" w:sz="0" w:space="0" w:color="auto"/>
                <w:right w:val="none" w:sz="0" w:space="0" w:color="auto"/>
              </w:divBdr>
              <w:divsChild>
                <w:div w:id="801076057">
                  <w:marLeft w:val="0"/>
                  <w:marRight w:val="0"/>
                  <w:marTop w:val="0"/>
                  <w:marBottom w:val="0"/>
                  <w:divBdr>
                    <w:top w:val="none" w:sz="0" w:space="0" w:color="auto"/>
                    <w:left w:val="none" w:sz="0" w:space="0" w:color="auto"/>
                    <w:bottom w:val="none" w:sz="0" w:space="0" w:color="auto"/>
                    <w:right w:val="none" w:sz="0" w:space="0" w:color="auto"/>
                  </w:divBdr>
                  <w:divsChild>
                    <w:div w:id="84567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236532">
      <w:bodyDiv w:val="1"/>
      <w:marLeft w:val="0"/>
      <w:marRight w:val="0"/>
      <w:marTop w:val="0"/>
      <w:marBottom w:val="0"/>
      <w:divBdr>
        <w:top w:val="none" w:sz="0" w:space="0" w:color="auto"/>
        <w:left w:val="none" w:sz="0" w:space="0" w:color="auto"/>
        <w:bottom w:val="none" w:sz="0" w:space="0" w:color="auto"/>
        <w:right w:val="none" w:sz="0" w:space="0" w:color="auto"/>
      </w:divBdr>
      <w:divsChild>
        <w:div w:id="107506804">
          <w:marLeft w:val="0"/>
          <w:marRight w:val="0"/>
          <w:marTop w:val="0"/>
          <w:marBottom w:val="0"/>
          <w:divBdr>
            <w:top w:val="none" w:sz="0" w:space="0" w:color="auto"/>
            <w:left w:val="none" w:sz="0" w:space="0" w:color="auto"/>
            <w:bottom w:val="none" w:sz="0" w:space="0" w:color="auto"/>
            <w:right w:val="none" w:sz="0" w:space="0" w:color="auto"/>
          </w:divBdr>
          <w:divsChild>
            <w:div w:id="679043259">
              <w:marLeft w:val="0"/>
              <w:marRight w:val="0"/>
              <w:marTop w:val="0"/>
              <w:marBottom w:val="0"/>
              <w:divBdr>
                <w:top w:val="none" w:sz="0" w:space="0" w:color="auto"/>
                <w:left w:val="none" w:sz="0" w:space="0" w:color="auto"/>
                <w:bottom w:val="none" w:sz="0" w:space="0" w:color="auto"/>
                <w:right w:val="none" w:sz="0" w:space="0" w:color="auto"/>
              </w:divBdr>
              <w:divsChild>
                <w:div w:id="2012177006">
                  <w:marLeft w:val="0"/>
                  <w:marRight w:val="0"/>
                  <w:marTop w:val="0"/>
                  <w:marBottom w:val="0"/>
                  <w:divBdr>
                    <w:top w:val="none" w:sz="0" w:space="0" w:color="auto"/>
                    <w:left w:val="none" w:sz="0" w:space="0" w:color="auto"/>
                    <w:bottom w:val="none" w:sz="0" w:space="0" w:color="auto"/>
                    <w:right w:val="none" w:sz="0" w:space="0" w:color="auto"/>
                  </w:divBdr>
                  <w:divsChild>
                    <w:div w:id="66597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03755">
      <w:bodyDiv w:val="1"/>
      <w:marLeft w:val="0"/>
      <w:marRight w:val="0"/>
      <w:marTop w:val="0"/>
      <w:marBottom w:val="0"/>
      <w:divBdr>
        <w:top w:val="none" w:sz="0" w:space="0" w:color="auto"/>
        <w:left w:val="none" w:sz="0" w:space="0" w:color="auto"/>
        <w:bottom w:val="none" w:sz="0" w:space="0" w:color="auto"/>
        <w:right w:val="none" w:sz="0" w:space="0" w:color="auto"/>
      </w:divBdr>
    </w:div>
    <w:div w:id="1640109610">
      <w:bodyDiv w:val="1"/>
      <w:marLeft w:val="0"/>
      <w:marRight w:val="0"/>
      <w:marTop w:val="0"/>
      <w:marBottom w:val="0"/>
      <w:divBdr>
        <w:top w:val="none" w:sz="0" w:space="0" w:color="auto"/>
        <w:left w:val="none" w:sz="0" w:space="0" w:color="auto"/>
        <w:bottom w:val="none" w:sz="0" w:space="0" w:color="auto"/>
        <w:right w:val="none" w:sz="0" w:space="0" w:color="auto"/>
      </w:divBdr>
      <w:divsChild>
        <w:div w:id="1578318825">
          <w:marLeft w:val="0"/>
          <w:marRight w:val="0"/>
          <w:marTop w:val="0"/>
          <w:marBottom w:val="0"/>
          <w:divBdr>
            <w:top w:val="none" w:sz="0" w:space="0" w:color="auto"/>
            <w:left w:val="none" w:sz="0" w:space="0" w:color="auto"/>
            <w:bottom w:val="none" w:sz="0" w:space="0" w:color="auto"/>
            <w:right w:val="none" w:sz="0" w:space="0" w:color="auto"/>
          </w:divBdr>
          <w:divsChild>
            <w:div w:id="1342783048">
              <w:marLeft w:val="0"/>
              <w:marRight w:val="0"/>
              <w:marTop w:val="0"/>
              <w:marBottom w:val="0"/>
              <w:divBdr>
                <w:top w:val="none" w:sz="0" w:space="0" w:color="auto"/>
                <w:left w:val="none" w:sz="0" w:space="0" w:color="auto"/>
                <w:bottom w:val="none" w:sz="0" w:space="0" w:color="auto"/>
                <w:right w:val="none" w:sz="0" w:space="0" w:color="auto"/>
              </w:divBdr>
              <w:divsChild>
                <w:div w:id="13504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406208">
      <w:bodyDiv w:val="1"/>
      <w:marLeft w:val="0"/>
      <w:marRight w:val="0"/>
      <w:marTop w:val="0"/>
      <w:marBottom w:val="0"/>
      <w:divBdr>
        <w:top w:val="none" w:sz="0" w:space="0" w:color="auto"/>
        <w:left w:val="none" w:sz="0" w:space="0" w:color="auto"/>
        <w:bottom w:val="none" w:sz="0" w:space="0" w:color="auto"/>
        <w:right w:val="none" w:sz="0" w:space="0" w:color="auto"/>
      </w:divBdr>
    </w:div>
    <w:div w:id="1756900671">
      <w:bodyDiv w:val="1"/>
      <w:marLeft w:val="0"/>
      <w:marRight w:val="0"/>
      <w:marTop w:val="0"/>
      <w:marBottom w:val="0"/>
      <w:divBdr>
        <w:top w:val="none" w:sz="0" w:space="0" w:color="auto"/>
        <w:left w:val="none" w:sz="0" w:space="0" w:color="auto"/>
        <w:bottom w:val="none" w:sz="0" w:space="0" w:color="auto"/>
        <w:right w:val="none" w:sz="0" w:space="0" w:color="auto"/>
      </w:divBdr>
    </w:div>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diagramQuickStyle" Target="diagrams/quickStyle1.xml"/><Relationship Id="rId26" Type="http://schemas.openxmlformats.org/officeDocument/2006/relationships/diagramData" Target="diagrams/data3.xml"/><Relationship Id="rId3" Type="http://schemas.openxmlformats.org/officeDocument/2006/relationships/styles" Target="styles.xml"/><Relationship Id="rId21" Type="http://schemas.openxmlformats.org/officeDocument/2006/relationships/diagramData" Target="diagrams/data2.xml"/><Relationship Id="rId34" Type="http://schemas.openxmlformats.org/officeDocument/2006/relationships/fontTable" Target="fontTable.xml"/><Relationship Id="rId7" Type="http://schemas.openxmlformats.org/officeDocument/2006/relationships/oleObject" Target="Macintosh%20HD:Users:w5nyv:Documents:documents:Engineering:Requirements:Phase_4_Terms_and_Definitions.docx" TargetMode="External"/><Relationship Id="rId12" Type="http://schemas.microsoft.com/office/2011/relationships/commentsExtended" Target="commentsExtended.xml"/><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hyperlink" Target="https://en.wikipedia.org/wiki/Optimized_Link_State_Routing_Protocol" TargetMode="External"/><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comments" Target="comments.xml"/><Relationship Id="rId24" Type="http://schemas.openxmlformats.org/officeDocument/2006/relationships/diagramColors" Target="diagrams/colors2.xml"/><Relationship Id="rId32" Type="http://schemas.openxmlformats.org/officeDocument/2006/relationships/hyperlink" Target="http://www.aredn.org/" TargetMode="External"/><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theme" Target="theme/theme1.xml"/><Relationship Id="rId10" Type="http://schemas.openxmlformats.org/officeDocument/2006/relationships/hyperlink" Target="https://github.com/phase4ground/documents/tree/master/Engineering/Requirements/Air_Interface" TargetMode="External"/><Relationship Id="rId19" Type="http://schemas.openxmlformats.org/officeDocument/2006/relationships/diagramColors" Target="diagrams/colors1.xml"/><Relationship Id="rId31" Type="http://schemas.openxmlformats.org/officeDocument/2006/relationships/hyperlink" Target="http://atn-tv.org/" TargetMode="External"/><Relationship Id="rId4" Type="http://schemas.openxmlformats.org/officeDocument/2006/relationships/settings" Target="settings.xml"/><Relationship Id="rId9" Type="http://schemas.openxmlformats.org/officeDocument/2006/relationships/hyperlink" Target="https://www.dvb.org" TargetMode="External"/><Relationship Id="rId14" Type="http://schemas.openxmlformats.org/officeDocument/2006/relationships/image" Target="media/image3.jpg"/><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11/relationships/people" Target="people.xml"/><Relationship Id="rId8"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carrier detect</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642604E1-F913-2E40-83DF-6DDB1BAC96D4}">
      <dgm:prSet phldrT="[Text]"/>
      <dgm:spPr/>
      <dgm:t>
        <a:bodyPr/>
        <a:lstStyle/>
        <a:p>
          <a:r>
            <a:rPr lang="en-US"/>
            <a:t>symbol timing</a:t>
          </a:r>
        </a:p>
      </dgm:t>
    </dgm:pt>
    <dgm:pt modelId="{CDBEF173-BBE8-6345-B070-6AAA122D7F01}" type="parTrans" cxnId="{29E77F48-8F60-C04D-AB10-4A4D7B47189E}">
      <dgm:prSet/>
      <dgm:spPr/>
      <dgm:t>
        <a:bodyPr/>
        <a:lstStyle/>
        <a:p>
          <a:endParaRPr lang="en-US"/>
        </a:p>
      </dgm:t>
    </dgm:pt>
    <dgm:pt modelId="{5567C965-D5B9-F244-9A50-616F6B76B46F}" type="sibTrans" cxnId="{29E77F48-8F60-C04D-AB10-4A4D7B47189E}">
      <dgm:prSet/>
      <dgm:spPr/>
      <dgm:t>
        <a:bodyPr/>
        <a:lstStyle/>
        <a:p>
          <a:endParaRPr lang="en-US"/>
        </a:p>
      </dgm:t>
    </dgm:pt>
    <dgm:pt modelId="{C1246001-E9C1-484C-B1E5-E8C5A9335F6B}">
      <dgm:prSet phldrT="[Text]"/>
      <dgm:spPr/>
      <dgm:t>
        <a:bodyPr/>
        <a:lstStyle/>
        <a:p>
          <a:r>
            <a:rPr lang="en-US"/>
            <a:t>frame timing</a:t>
          </a:r>
        </a:p>
      </dgm:t>
    </dgm:pt>
    <dgm:pt modelId="{71204C26-03B1-7B42-B19A-8C1DA0191B3C}" type="parTrans" cxnId="{BBA6F6E3-1781-614E-AEA5-C5C1270D8E89}">
      <dgm:prSet/>
      <dgm:spPr/>
      <dgm:t>
        <a:bodyPr/>
        <a:lstStyle/>
        <a:p>
          <a:endParaRPr lang="en-US"/>
        </a:p>
      </dgm:t>
    </dgm:pt>
    <dgm:pt modelId="{BD1028C8-44E4-4443-A33C-FE2D30C41723}" type="sibTrans" cxnId="{BBA6F6E3-1781-614E-AEA5-C5C1270D8E89}">
      <dgm:prSet/>
      <dgm:spPr/>
      <dgm:t>
        <a:bodyPr/>
        <a:lstStyle/>
        <a:p>
          <a:endParaRPr lang="en-US"/>
        </a:p>
      </dgm:t>
    </dgm:pt>
    <dgm:pt modelId="{AE678755-34D9-7E4A-915C-FC2C63231EBB}">
      <dgm:prSet phldrT="[Text]"/>
      <dgm:spPr/>
      <dgm:t>
        <a:bodyPr/>
        <a:lstStyle/>
        <a:p>
          <a:r>
            <a:rPr lang="en-US"/>
            <a:t>a fixed sequence of bits is sent to obtain symbol timing</a:t>
          </a:r>
        </a:p>
      </dgm:t>
    </dgm:pt>
    <dgm:pt modelId="{E60EE9F5-82D1-0649-AAAB-FF9F331161C5}" type="parTrans" cxnId="{CF04BB27-159F-1243-AD9D-104D3D4960F6}">
      <dgm:prSet/>
      <dgm:spPr/>
      <dgm:t>
        <a:bodyPr/>
        <a:lstStyle/>
        <a:p>
          <a:endParaRPr lang="en-US"/>
        </a:p>
      </dgm:t>
    </dgm:pt>
    <dgm:pt modelId="{EB01B92E-DF20-EF43-B1F5-8D2E8DCA29CD}" type="sibTrans" cxnId="{CF04BB27-159F-1243-AD9D-104D3D4960F6}">
      <dgm:prSet/>
      <dgm:spPr/>
      <dgm:t>
        <a:bodyPr/>
        <a:lstStyle/>
        <a:p>
          <a:endParaRPr lang="en-US"/>
        </a:p>
      </dgm:t>
    </dgm:pt>
    <dgm:pt modelId="{FC90DDFE-9D11-AB48-9901-6960A0161B9A}">
      <dgm:prSet phldrT="[Text]"/>
      <dgm:spPr/>
      <dgm:t>
        <a:bodyPr/>
        <a:lstStyle/>
        <a:p>
          <a:r>
            <a:rPr lang="en-US"/>
            <a:t>a fixed PN sequence is sent to obtain frame boundary</a:t>
          </a:r>
        </a:p>
      </dgm:t>
    </dgm:pt>
    <dgm:pt modelId="{26071C56-A602-0441-9939-B1EB76E48577}" type="parTrans" cxnId="{B50AE044-91A4-EB4E-843C-8DF72B2012A8}">
      <dgm:prSet/>
      <dgm:spPr/>
      <dgm:t>
        <a:bodyPr/>
        <a:lstStyle/>
        <a:p>
          <a:endParaRPr lang="en-US"/>
        </a:p>
      </dgm:t>
    </dgm:pt>
    <dgm:pt modelId="{2D2F31AA-F41E-374F-8C4A-D29D55FF1987}" type="sibTrans" cxnId="{B50AE044-91A4-EB4E-843C-8DF72B2012A8}">
      <dgm:prSet/>
      <dgm:spPr/>
      <dgm:t>
        <a:bodyPr/>
        <a:lstStyle/>
        <a:p>
          <a:endParaRPr lang="en-US"/>
        </a:p>
      </dgm:t>
    </dgm:pt>
    <dgm:pt modelId="{DD8F5D97-B609-FD4B-BEAE-4A0D65577485}">
      <dgm:prSet phldrT="[Text]"/>
      <dgm:spPr/>
      <dgm:t>
        <a:bodyPr/>
        <a:lstStyle/>
        <a:p>
          <a:r>
            <a:rPr lang="en-US"/>
            <a:t>symbol timing is obtained by a symbol tracking loop</a:t>
          </a:r>
        </a:p>
      </dgm:t>
    </dgm:pt>
    <dgm:pt modelId="{B07317E0-C287-AD46-93A3-AA93BD862BCB}" type="parTrans" cxnId="{4AE1066B-8222-3C4A-91FF-FB6F13C4D285}">
      <dgm:prSet/>
      <dgm:spPr/>
      <dgm:t>
        <a:bodyPr/>
        <a:lstStyle/>
        <a:p>
          <a:endParaRPr lang="en-US"/>
        </a:p>
      </dgm:t>
    </dgm:pt>
    <dgm:pt modelId="{84608136-4719-7B49-A220-F796F7B0C916}" type="sibTrans" cxnId="{4AE1066B-8222-3C4A-91FF-FB6F13C4D285}">
      <dgm:prSet/>
      <dgm:spPr/>
      <dgm:t>
        <a:bodyPr/>
        <a:lstStyle/>
        <a:p>
          <a:endParaRPr lang="en-US"/>
        </a:p>
      </dgm:t>
    </dgm:pt>
    <dgm:pt modelId="{17A62F63-5FE3-5143-A872-F3C175C30110}">
      <dgm:prSet phldrT="[Text]"/>
      <dgm:spPr/>
      <dgm:t>
        <a:bodyPr/>
        <a:lstStyle/>
        <a:p>
          <a:r>
            <a:rPr lang="en-US"/>
            <a:t>must be at least 15dB SNR at satellite</a:t>
          </a:r>
        </a:p>
      </dgm:t>
    </dgm:pt>
    <dgm:pt modelId="{213324C6-F059-8842-A997-58133E173CA0}" type="parTrans" cxnId="{E4666D4B-1BD3-E44D-92F1-B8AA117CB826}">
      <dgm:prSet/>
      <dgm:spPr/>
      <dgm:t>
        <a:bodyPr/>
        <a:lstStyle/>
        <a:p>
          <a:endParaRPr lang="en-US"/>
        </a:p>
      </dgm:t>
    </dgm:pt>
    <dgm:pt modelId="{DE649928-B10B-CD46-B1A8-511A68E73BCF}" type="sibTrans" cxnId="{E4666D4B-1BD3-E44D-92F1-B8AA117CB826}">
      <dgm:prSet/>
      <dgm:spPr/>
      <dgm:t>
        <a:bodyPr/>
        <a:lstStyle/>
        <a:p>
          <a:endParaRPr lang="en-US"/>
        </a:p>
      </dgm:t>
    </dgm:pt>
    <dgm:pt modelId="{10E895E9-1D48-C744-B86D-82FDA8149570}">
      <dgm:prSet phldrT="[Text]"/>
      <dgm:spPr/>
      <dgm:t>
        <a:bodyPr/>
        <a:lstStyle/>
        <a:p>
          <a:r>
            <a:rPr lang="en-US"/>
            <a:t>exact power level depends on what false alarm probability is tolerable</a:t>
          </a:r>
        </a:p>
      </dgm:t>
    </dgm:pt>
    <dgm:pt modelId="{08EC74B8-12DE-5D4F-AF04-68ADC0FB6828}" type="parTrans" cxnId="{7302E069-BCD5-E848-AB4D-6FAB55AFE916}">
      <dgm:prSet/>
      <dgm:spPr/>
      <dgm:t>
        <a:bodyPr/>
        <a:lstStyle/>
        <a:p>
          <a:endParaRPr lang="en-US"/>
        </a:p>
      </dgm:t>
    </dgm:pt>
    <dgm:pt modelId="{C26C1A16-C02A-9C41-8168-A057F3A10CDB}" type="sibTrans" cxnId="{7302E069-BCD5-E848-AB4D-6FAB55AFE916}">
      <dgm:prSet/>
      <dgm:spPr/>
      <dgm:t>
        <a:bodyPr/>
        <a:lstStyle/>
        <a:p>
          <a:endParaRPr lang="en-US"/>
        </a:p>
      </dgm:t>
    </dgm:pt>
    <dgm:pt modelId="{FAB95D5D-69F5-7F48-A871-BC063A1EF591}">
      <dgm:prSet phldrT="[Text]"/>
      <dgm:spPr/>
      <dgm:t>
        <a:bodyPr/>
        <a:lstStyle/>
        <a:p>
          <a:r>
            <a:rPr lang="en-US"/>
            <a:t>100mS of carrier is estimated to be on the order of 33dB SNR</a:t>
          </a:r>
        </a:p>
      </dgm:t>
    </dgm:pt>
    <dgm:pt modelId="{C3600EAB-D95F-1943-983D-3DA2B5E37AE3}" type="parTrans" cxnId="{18FACF75-CB7A-E149-9B9F-3390340B88AA}">
      <dgm:prSet/>
      <dgm:spPr/>
      <dgm:t>
        <a:bodyPr/>
        <a:lstStyle/>
        <a:p>
          <a:endParaRPr lang="en-US"/>
        </a:p>
      </dgm:t>
    </dgm:pt>
    <dgm:pt modelId="{42A7B93E-6623-8A41-A5C7-FB114EDC9E38}" type="sibTrans" cxnId="{18FACF75-CB7A-E149-9B9F-3390340B88AA}">
      <dgm:prSet/>
      <dgm:spPr/>
      <dgm:t>
        <a:bodyPr/>
        <a:lstStyle/>
        <a:p>
          <a:endParaRPr lang="en-US"/>
        </a:p>
      </dgm:t>
    </dgm:pt>
    <dgm:pt modelId="{7295F607-8437-7E4B-944F-3B8570FC5543}">
      <dgm:prSet phldrT="[Text]"/>
      <dgm:spPr/>
      <dgm:t>
        <a:bodyPr/>
        <a:lstStyle/>
        <a:p>
          <a:r>
            <a:rPr lang="en-US"/>
            <a:t>frame timing is obtained by a frame timing loop</a:t>
          </a:r>
        </a:p>
      </dgm:t>
    </dgm:pt>
    <dgm:pt modelId="{C37A35C9-C2D6-9649-A10B-48A90DDEB236}" type="parTrans" cxnId="{794DD02A-BD58-B743-AF2D-3634E06DAC01}">
      <dgm:prSet/>
      <dgm:spPr/>
      <dgm:t>
        <a:bodyPr/>
        <a:lstStyle/>
        <a:p>
          <a:endParaRPr lang="en-US"/>
        </a:p>
      </dgm:t>
    </dgm:pt>
    <dgm:pt modelId="{A22A101A-5BB4-1042-B755-301DCDE7EF37}" type="sibTrans" cxnId="{794DD02A-BD58-B743-AF2D-3634E06DAC01}">
      <dgm:prSet/>
      <dgm:spPr/>
      <dgm:t>
        <a:bodyPr/>
        <a:lstStyle/>
        <a:p>
          <a:endParaRPr lang="en-US"/>
        </a:p>
      </dgm:t>
    </dgm:pt>
    <dgm:pt modelId="{7DA90015-0604-1449-B99D-50AA37196E0E}">
      <dgm:prSet phldrT="[Text]"/>
      <dgm:spPr/>
      <dgm:t>
        <a:bodyPr/>
        <a:lstStyle/>
        <a:p>
          <a:r>
            <a:rPr lang="en-US"/>
            <a:t>CCSDS recommends a 32-bit sequence of 0xA1CFFC1D</a:t>
          </a:r>
        </a:p>
      </dgm:t>
    </dgm:pt>
    <dgm:pt modelId="{7C5067C1-229A-0D40-B432-B58A59B5FAF0}" type="parTrans" cxnId="{684254B9-FA05-8040-9AC4-B7B7C09CE34E}">
      <dgm:prSet/>
      <dgm:spPr/>
      <dgm:t>
        <a:bodyPr/>
        <a:lstStyle/>
        <a:p>
          <a:endParaRPr lang="en-US"/>
        </a:p>
      </dgm:t>
    </dgm:pt>
    <dgm:pt modelId="{BD7EC4B4-D13B-1B4A-9CA3-CCF7EEBA77A2}" type="sibTrans" cxnId="{684254B9-FA05-8040-9AC4-B7B7C09CE34E}">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3"/>
      <dgm:spPr/>
    </dgm:pt>
    <dgm:pt modelId="{E16381AB-15D8-F445-AC18-294C8F0D32DD}" type="pres">
      <dgm:prSet presAssocID="{3956EF87-1FB4-0248-8E81-1F7F0A1C44F2}" presName="parentText" presStyleLbl="node1" presStyleIdx="0" presStyleCnt="3">
        <dgm:presLayoutVars>
          <dgm:chMax val="0"/>
          <dgm:bulletEnabled val="1"/>
        </dgm:presLayoutVars>
      </dgm:prSet>
      <dgm:spPr/>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3">
        <dgm:presLayoutVars>
          <dgm:bulletEnabled val="1"/>
        </dgm:presLayoutVars>
      </dgm:prSet>
      <dgm:spPr/>
    </dgm:pt>
    <dgm:pt modelId="{C82E394B-4541-2344-A5D4-6062CF12A0D5}" type="pres">
      <dgm:prSet presAssocID="{8D26E07E-F2D2-E740-9429-BB3F9DBE2770}" presName="spaceBetweenRectangles" presStyleCnt="0"/>
      <dgm:spPr/>
    </dgm:pt>
    <dgm:pt modelId="{10605AB3-D164-CE4A-A614-FDFC80BF9CC7}" type="pres">
      <dgm:prSet presAssocID="{642604E1-F913-2E40-83DF-6DDB1BAC96D4}" presName="parentLin" presStyleCnt="0"/>
      <dgm:spPr/>
    </dgm:pt>
    <dgm:pt modelId="{132D6BDB-B6A8-B24E-95F9-C03D610378B2}" type="pres">
      <dgm:prSet presAssocID="{642604E1-F913-2E40-83DF-6DDB1BAC96D4}" presName="parentLeftMargin" presStyleLbl="node1" presStyleIdx="0" presStyleCnt="3"/>
      <dgm:spPr/>
    </dgm:pt>
    <dgm:pt modelId="{EFD967CF-84EC-F648-B5D2-203DC61AADB4}" type="pres">
      <dgm:prSet presAssocID="{642604E1-F913-2E40-83DF-6DDB1BAC96D4}" presName="parentText" presStyleLbl="node1" presStyleIdx="1" presStyleCnt="3">
        <dgm:presLayoutVars>
          <dgm:chMax val="0"/>
          <dgm:bulletEnabled val="1"/>
        </dgm:presLayoutVars>
      </dgm:prSet>
      <dgm:spPr/>
    </dgm:pt>
    <dgm:pt modelId="{1E7ACB98-92BF-0340-9C98-3D3012D837EB}" type="pres">
      <dgm:prSet presAssocID="{642604E1-F913-2E40-83DF-6DDB1BAC96D4}" presName="negativeSpace" presStyleCnt="0"/>
      <dgm:spPr/>
    </dgm:pt>
    <dgm:pt modelId="{454CF7E0-0A36-5E4B-8969-4201E5A24B94}" type="pres">
      <dgm:prSet presAssocID="{642604E1-F913-2E40-83DF-6DDB1BAC96D4}" presName="childText" presStyleLbl="conFgAcc1" presStyleIdx="1" presStyleCnt="3">
        <dgm:presLayoutVars>
          <dgm:bulletEnabled val="1"/>
        </dgm:presLayoutVars>
      </dgm:prSet>
      <dgm:spPr/>
    </dgm:pt>
    <dgm:pt modelId="{CFE57042-C5CF-4F4B-9F5D-BE9977D99151}" type="pres">
      <dgm:prSet presAssocID="{5567C965-D5B9-F244-9A50-616F6B76B46F}" presName="spaceBetweenRectangles" presStyleCnt="0"/>
      <dgm:spPr/>
    </dgm:pt>
    <dgm:pt modelId="{233ECD62-CA3B-DB47-BF41-06CF8DAC9DC5}" type="pres">
      <dgm:prSet presAssocID="{C1246001-E9C1-484C-B1E5-E8C5A9335F6B}" presName="parentLin" presStyleCnt="0"/>
      <dgm:spPr/>
    </dgm:pt>
    <dgm:pt modelId="{38CCD804-8F5B-484C-861C-8BC41EA43119}" type="pres">
      <dgm:prSet presAssocID="{C1246001-E9C1-484C-B1E5-E8C5A9335F6B}" presName="parentLeftMargin" presStyleLbl="node1" presStyleIdx="1" presStyleCnt="3"/>
      <dgm:spPr/>
    </dgm:pt>
    <dgm:pt modelId="{2B7A1C2C-3F8F-6B45-9076-B61E7B1CDE90}" type="pres">
      <dgm:prSet presAssocID="{C1246001-E9C1-484C-B1E5-E8C5A9335F6B}" presName="parentText" presStyleLbl="node1" presStyleIdx="2" presStyleCnt="3">
        <dgm:presLayoutVars>
          <dgm:chMax val="0"/>
          <dgm:bulletEnabled val="1"/>
        </dgm:presLayoutVars>
      </dgm:prSet>
      <dgm:spPr/>
    </dgm:pt>
    <dgm:pt modelId="{74113B25-44B9-424D-94F8-E6F9696C869B}" type="pres">
      <dgm:prSet presAssocID="{C1246001-E9C1-484C-B1E5-E8C5A9335F6B}" presName="negativeSpace" presStyleCnt="0"/>
      <dgm:spPr/>
    </dgm:pt>
    <dgm:pt modelId="{96989650-ADA7-124E-9358-E6D67E2D21AC}" type="pres">
      <dgm:prSet presAssocID="{C1246001-E9C1-484C-B1E5-E8C5A9335F6B}" presName="childText" presStyleLbl="conFgAcc1" presStyleIdx="2" presStyleCnt="3">
        <dgm:presLayoutVars>
          <dgm:bulletEnabled val="1"/>
        </dgm:presLayoutVars>
      </dgm:prSet>
      <dgm:spPr/>
    </dgm:pt>
  </dgm:ptLst>
  <dgm:cxnLst>
    <dgm:cxn modelId="{18442017-C864-4A35-BC36-E8F1D901719F}" type="presOf" srcId="{43AACC1D-6F5B-8146-B673-48B509B05035}" destId="{3D1795AF-BF6B-934D-9AAC-7B3342AB7163}" srcOrd="0" destOrd="0" presId="urn:microsoft.com/office/officeart/2005/8/layout/list1"/>
    <dgm:cxn modelId="{5884171A-8B0E-4057-949C-BE25889AFCF8}" type="presOf" srcId="{AE678755-34D9-7E4A-915C-FC2C63231EBB}" destId="{454CF7E0-0A36-5E4B-8969-4201E5A24B94}" srcOrd="0" destOrd="0" presId="urn:microsoft.com/office/officeart/2005/8/layout/list1"/>
    <dgm:cxn modelId="{CF04BB27-159F-1243-AD9D-104D3D4960F6}" srcId="{642604E1-F913-2E40-83DF-6DDB1BAC96D4}" destId="{AE678755-34D9-7E4A-915C-FC2C63231EBB}" srcOrd="0" destOrd="0" parTransId="{E60EE9F5-82D1-0649-AAAB-FF9F331161C5}" sibTransId="{EB01B92E-DF20-EF43-B1F5-8D2E8DCA29CD}"/>
    <dgm:cxn modelId="{794DD02A-BD58-B743-AF2D-3634E06DAC01}" srcId="{C1246001-E9C1-484C-B1E5-E8C5A9335F6B}" destId="{7295F607-8437-7E4B-944F-3B8570FC5543}" srcOrd="1" destOrd="0" parTransId="{C37A35C9-C2D6-9649-A10B-48A90DDEB236}" sibTransId="{A22A101A-5BB4-1042-B755-301DCDE7EF37}"/>
    <dgm:cxn modelId="{18A18937-6730-488D-ACDD-8D2CC5666B66}" type="presOf" srcId="{DD8F5D97-B609-FD4B-BEAE-4A0D65577485}" destId="{454CF7E0-0A36-5E4B-8969-4201E5A24B94}" srcOrd="0" destOrd="1" presId="urn:microsoft.com/office/officeart/2005/8/layout/list1"/>
    <dgm:cxn modelId="{6A7F2238-AE7E-46C5-86F4-4ADC28FEBEA2}" type="presOf" srcId="{C1246001-E9C1-484C-B1E5-E8C5A9335F6B}" destId="{2B7A1C2C-3F8F-6B45-9076-B61E7B1CDE90}" srcOrd="1" destOrd="0" presId="urn:microsoft.com/office/officeart/2005/8/layout/list1"/>
    <dgm:cxn modelId="{5B990739-B078-4B74-99B6-23A61271EC3C}" type="presOf" srcId="{10E895E9-1D48-C744-B86D-82FDA8149570}" destId="{8D954B33-1F07-1640-BABC-2F73259DB681}" srcOrd="0" destOrd="1" presId="urn:microsoft.com/office/officeart/2005/8/layout/list1"/>
    <dgm:cxn modelId="{B50AE044-91A4-EB4E-843C-8DF72B2012A8}" srcId="{C1246001-E9C1-484C-B1E5-E8C5A9335F6B}" destId="{FC90DDFE-9D11-AB48-9901-6960A0161B9A}" srcOrd="0" destOrd="0" parTransId="{26071C56-A602-0441-9939-B1EB76E48577}" sibTransId="{2D2F31AA-F41E-374F-8C4A-D29D55FF1987}"/>
    <dgm:cxn modelId="{0F747C46-543C-4F48-B261-B65ECCA01AC6}" type="presOf" srcId="{FC90DDFE-9D11-AB48-9901-6960A0161B9A}" destId="{96989650-ADA7-124E-9358-E6D67E2D21AC}" srcOrd="0" destOrd="0" presId="urn:microsoft.com/office/officeart/2005/8/layout/list1"/>
    <dgm:cxn modelId="{29E77F48-8F60-C04D-AB10-4A4D7B47189E}" srcId="{43AACC1D-6F5B-8146-B673-48B509B05035}" destId="{642604E1-F913-2E40-83DF-6DDB1BAC96D4}" srcOrd="1" destOrd="0" parTransId="{CDBEF173-BBE8-6345-B070-6AAA122D7F01}" sibTransId="{5567C965-D5B9-F244-9A50-616F6B76B46F}"/>
    <dgm:cxn modelId="{E4666D4B-1BD3-E44D-92F1-B8AA117CB826}" srcId="{3956EF87-1FB4-0248-8E81-1F7F0A1C44F2}" destId="{17A62F63-5FE3-5143-A872-F3C175C30110}" srcOrd="0" destOrd="0" parTransId="{213324C6-F059-8842-A997-58133E173CA0}" sibTransId="{DE649928-B10B-CD46-B1A8-511A68E73BCF}"/>
    <dgm:cxn modelId="{3702E255-4FAB-487F-987C-5CEBE209AF6E}" type="presOf" srcId="{7DA90015-0604-1449-B99D-50AA37196E0E}" destId="{96989650-ADA7-124E-9358-E6D67E2D21AC}" srcOrd="0" destOrd="2" presId="urn:microsoft.com/office/officeart/2005/8/layout/list1"/>
    <dgm:cxn modelId="{7302E069-BCD5-E848-AB4D-6FAB55AFE916}" srcId="{3956EF87-1FB4-0248-8E81-1F7F0A1C44F2}" destId="{10E895E9-1D48-C744-B86D-82FDA8149570}" srcOrd="1" destOrd="0" parTransId="{08EC74B8-12DE-5D4F-AF04-68ADC0FB6828}" sibTransId="{C26C1A16-C02A-9C41-8168-A057F3A10CDB}"/>
    <dgm:cxn modelId="{4AE1066B-8222-3C4A-91FF-FB6F13C4D285}" srcId="{642604E1-F913-2E40-83DF-6DDB1BAC96D4}" destId="{DD8F5D97-B609-FD4B-BEAE-4A0D65577485}" srcOrd="1" destOrd="0" parTransId="{B07317E0-C287-AD46-93A3-AA93BD862BCB}" sibTransId="{84608136-4719-7B49-A220-F796F7B0C916}"/>
    <dgm:cxn modelId="{D16B866B-9FCE-EC43-88FA-80B0F3F62981}" srcId="{43AACC1D-6F5B-8146-B673-48B509B05035}" destId="{3956EF87-1FB4-0248-8E81-1F7F0A1C44F2}" srcOrd="0" destOrd="0" parTransId="{8C8B3416-DF81-A040-A0AE-71C44D615E84}" sibTransId="{8D26E07E-F2D2-E740-9429-BB3F9DBE2770}"/>
    <dgm:cxn modelId="{E499926D-0460-4BA3-B445-0CD560329C41}" type="presOf" srcId="{C1246001-E9C1-484C-B1E5-E8C5A9335F6B}" destId="{38CCD804-8F5B-484C-861C-8BC41EA43119}" srcOrd="0" destOrd="0" presId="urn:microsoft.com/office/officeart/2005/8/layout/list1"/>
    <dgm:cxn modelId="{07BC766F-F8BE-4D3C-AB8F-626A9B928B05}" type="presOf" srcId="{3956EF87-1FB4-0248-8E81-1F7F0A1C44F2}" destId="{E16381AB-15D8-F445-AC18-294C8F0D32DD}" srcOrd="1" destOrd="0" presId="urn:microsoft.com/office/officeart/2005/8/layout/list1"/>
    <dgm:cxn modelId="{18FACF75-CB7A-E149-9B9F-3390340B88AA}" srcId="{3956EF87-1FB4-0248-8E81-1F7F0A1C44F2}" destId="{FAB95D5D-69F5-7F48-A871-BC063A1EF591}" srcOrd="2" destOrd="0" parTransId="{C3600EAB-D95F-1943-983D-3DA2B5E37AE3}" sibTransId="{42A7B93E-6623-8A41-A5C7-FB114EDC9E38}"/>
    <dgm:cxn modelId="{027C327D-2B4A-43BE-8AE8-301C22603599}" type="presOf" srcId="{642604E1-F913-2E40-83DF-6DDB1BAC96D4}" destId="{132D6BDB-B6A8-B24E-95F9-C03D610378B2}" srcOrd="0" destOrd="0" presId="urn:microsoft.com/office/officeart/2005/8/layout/list1"/>
    <dgm:cxn modelId="{2FE9BC9F-491D-49F0-84F0-85659B19B00F}" type="presOf" srcId="{7295F607-8437-7E4B-944F-3B8570FC5543}" destId="{96989650-ADA7-124E-9358-E6D67E2D21AC}" srcOrd="0" destOrd="1" presId="urn:microsoft.com/office/officeart/2005/8/layout/list1"/>
    <dgm:cxn modelId="{3F3B00A9-D64C-4BCF-BFEB-F8F735F050BD}" type="presOf" srcId="{3956EF87-1FB4-0248-8E81-1F7F0A1C44F2}" destId="{8945A6BC-BC77-564F-8548-3795AF595003}" srcOrd="0" destOrd="0" presId="urn:microsoft.com/office/officeart/2005/8/layout/list1"/>
    <dgm:cxn modelId="{684254B9-FA05-8040-9AC4-B7B7C09CE34E}" srcId="{C1246001-E9C1-484C-B1E5-E8C5A9335F6B}" destId="{7DA90015-0604-1449-B99D-50AA37196E0E}" srcOrd="2" destOrd="0" parTransId="{7C5067C1-229A-0D40-B432-B58A59B5FAF0}" sibTransId="{BD7EC4B4-D13B-1B4A-9CA3-CCF7EEBA77A2}"/>
    <dgm:cxn modelId="{7B2702BE-A884-4640-B9F4-A0BE5F17B55D}" type="presOf" srcId="{FAB95D5D-69F5-7F48-A871-BC063A1EF591}" destId="{8D954B33-1F07-1640-BABC-2F73259DB681}" srcOrd="0" destOrd="2" presId="urn:microsoft.com/office/officeart/2005/8/layout/list1"/>
    <dgm:cxn modelId="{58186DD6-35FE-49B5-899C-595426B2B0A1}" type="presOf" srcId="{642604E1-F913-2E40-83DF-6DDB1BAC96D4}" destId="{EFD967CF-84EC-F648-B5D2-203DC61AADB4}" srcOrd="1" destOrd="0" presId="urn:microsoft.com/office/officeart/2005/8/layout/list1"/>
    <dgm:cxn modelId="{D5B8F7D8-5CA7-4820-A2D0-69E921548A5E}" type="presOf" srcId="{17A62F63-5FE3-5143-A872-F3C175C30110}" destId="{8D954B33-1F07-1640-BABC-2F73259DB681}" srcOrd="0" destOrd="0" presId="urn:microsoft.com/office/officeart/2005/8/layout/list1"/>
    <dgm:cxn modelId="{BBA6F6E3-1781-614E-AEA5-C5C1270D8E89}" srcId="{43AACC1D-6F5B-8146-B673-48B509B05035}" destId="{C1246001-E9C1-484C-B1E5-E8C5A9335F6B}" srcOrd="2" destOrd="0" parTransId="{71204C26-03B1-7B42-B19A-8C1DA0191B3C}" sibTransId="{BD1028C8-44E4-4443-A33C-FE2D30C41723}"/>
    <dgm:cxn modelId="{68BEEA78-8E2B-42FB-B1F2-FC1BA1C40A40}" type="presParOf" srcId="{3D1795AF-BF6B-934D-9AAC-7B3342AB7163}" destId="{42F99426-8FF0-D14A-85D9-93CFBC766B40}" srcOrd="0" destOrd="0" presId="urn:microsoft.com/office/officeart/2005/8/layout/list1"/>
    <dgm:cxn modelId="{E8F257BE-8F64-4F04-926F-07184833928F}" type="presParOf" srcId="{42F99426-8FF0-D14A-85D9-93CFBC766B40}" destId="{8945A6BC-BC77-564F-8548-3795AF595003}" srcOrd="0" destOrd="0" presId="urn:microsoft.com/office/officeart/2005/8/layout/list1"/>
    <dgm:cxn modelId="{DC8A1487-A81B-4324-9317-469474E0BD3A}" type="presParOf" srcId="{42F99426-8FF0-D14A-85D9-93CFBC766B40}" destId="{E16381AB-15D8-F445-AC18-294C8F0D32DD}" srcOrd="1" destOrd="0" presId="urn:microsoft.com/office/officeart/2005/8/layout/list1"/>
    <dgm:cxn modelId="{258A1B8D-7592-4736-8DFD-30D2ACB27C6C}" type="presParOf" srcId="{3D1795AF-BF6B-934D-9AAC-7B3342AB7163}" destId="{BAF88751-8B26-7A41-B251-C14F60B61410}" srcOrd="1" destOrd="0" presId="urn:microsoft.com/office/officeart/2005/8/layout/list1"/>
    <dgm:cxn modelId="{F6ADB162-0E7E-4117-9337-4A50147AA273}" type="presParOf" srcId="{3D1795AF-BF6B-934D-9AAC-7B3342AB7163}" destId="{8D954B33-1F07-1640-BABC-2F73259DB681}" srcOrd="2" destOrd="0" presId="urn:microsoft.com/office/officeart/2005/8/layout/list1"/>
    <dgm:cxn modelId="{0543BC99-3EFE-4A33-946C-6ACF82823D32}" type="presParOf" srcId="{3D1795AF-BF6B-934D-9AAC-7B3342AB7163}" destId="{C82E394B-4541-2344-A5D4-6062CF12A0D5}" srcOrd="3" destOrd="0" presId="urn:microsoft.com/office/officeart/2005/8/layout/list1"/>
    <dgm:cxn modelId="{378CE63D-FF4C-4186-95E2-B7B193E9E8CB}" type="presParOf" srcId="{3D1795AF-BF6B-934D-9AAC-7B3342AB7163}" destId="{10605AB3-D164-CE4A-A614-FDFC80BF9CC7}" srcOrd="4" destOrd="0" presId="urn:microsoft.com/office/officeart/2005/8/layout/list1"/>
    <dgm:cxn modelId="{08457228-27DB-422F-BA8D-C4C479F912FE}" type="presParOf" srcId="{10605AB3-D164-CE4A-A614-FDFC80BF9CC7}" destId="{132D6BDB-B6A8-B24E-95F9-C03D610378B2}" srcOrd="0" destOrd="0" presId="urn:microsoft.com/office/officeart/2005/8/layout/list1"/>
    <dgm:cxn modelId="{A31954E9-AC3B-439A-9F33-D214774FB5D1}" type="presParOf" srcId="{10605AB3-D164-CE4A-A614-FDFC80BF9CC7}" destId="{EFD967CF-84EC-F648-B5D2-203DC61AADB4}" srcOrd="1" destOrd="0" presId="urn:microsoft.com/office/officeart/2005/8/layout/list1"/>
    <dgm:cxn modelId="{5ECE8917-2F02-4FAF-B784-D232E3998C91}" type="presParOf" srcId="{3D1795AF-BF6B-934D-9AAC-7B3342AB7163}" destId="{1E7ACB98-92BF-0340-9C98-3D3012D837EB}" srcOrd="5" destOrd="0" presId="urn:microsoft.com/office/officeart/2005/8/layout/list1"/>
    <dgm:cxn modelId="{8ACD5CA8-917C-477F-ACB1-7C0FD1F88C2E}" type="presParOf" srcId="{3D1795AF-BF6B-934D-9AAC-7B3342AB7163}" destId="{454CF7E0-0A36-5E4B-8969-4201E5A24B94}" srcOrd="6" destOrd="0" presId="urn:microsoft.com/office/officeart/2005/8/layout/list1"/>
    <dgm:cxn modelId="{DEC6F54E-DA2B-4A5C-B9FF-9C8FD075297A}" type="presParOf" srcId="{3D1795AF-BF6B-934D-9AAC-7B3342AB7163}" destId="{CFE57042-C5CF-4F4B-9F5D-BE9977D99151}" srcOrd="7" destOrd="0" presId="urn:microsoft.com/office/officeart/2005/8/layout/list1"/>
    <dgm:cxn modelId="{36ED0022-5E7D-4F58-BF0C-9471E618E41C}" type="presParOf" srcId="{3D1795AF-BF6B-934D-9AAC-7B3342AB7163}" destId="{233ECD62-CA3B-DB47-BF41-06CF8DAC9DC5}" srcOrd="8" destOrd="0" presId="urn:microsoft.com/office/officeart/2005/8/layout/list1"/>
    <dgm:cxn modelId="{9821649F-94FE-4DEF-9344-E9F2C49CA9CF}" type="presParOf" srcId="{233ECD62-CA3B-DB47-BF41-06CF8DAC9DC5}" destId="{38CCD804-8F5B-484C-861C-8BC41EA43119}" srcOrd="0" destOrd="0" presId="urn:microsoft.com/office/officeart/2005/8/layout/list1"/>
    <dgm:cxn modelId="{66091645-B41A-4472-8A0B-F000186CAAA2}" type="presParOf" srcId="{233ECD62-CA3B-DB47-BF41-06CF8DAC9DC5}" destId="{2B7A1C2C-3F8F-6B45-9076-B61E7B1CDE90}" srcOrd="1" destOrd="0" presId="urn:microsoft.com/office/officeart/2005/8/layout/list1"/>
    <dgm:cxn modelId="{17BDE3D8-E134-4A98-B610-128EA2B3E498}" type="presParOf" srcId="{3D1795AF-BF6B-934D-9AAC-7B3342AB7163}" destId="{74113B25-44B9-424D-94F8-E6F9696C869B}" srcOrd="9" destOrd="0" presId="urn:microsoft.com/office/officeart/2005/8/layout/list1"/>
    <dgm:cxn modelId="{E78A34B2-A5EC-40F1-9986-A1CECEAB2113}" type="presParOf" srcId="{3D1795AF-BF6B-934D-9AAC-7B3342AB7163}" destId="{96989650-ADA7-124E-9358-E6D67E2D21AC}" srcOrd="10" destOrd="0" presId="urn:microsoft.com/office/officeart/2005/8/layout/lis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3AACC1D-6F5B-8146-B673-48B509B05035}"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3956EF87-1FB4-0248-8E81-1F7F0A1C44F2}">
      <dgm:prSet phldrT="[Text]"/>
      <dgm:spPr/>
      <dgm:t>
        <a:bodyPr/>
        <a:lstStyle/>
        <a:p>
          <a:r>
            <a:rPr lang="en-US"/>
            <a:t>header version number</a:t>
          </a:r>
        </a:p>
      </dgm:t>
    </dgm:pt>
    <dgm:pt modelId="{8C8B3416-DF81-A040-A0AE-71C44D615E84}" type="parTrans" cxnId="{D16B866B-9FCE-EC43-88FA-80B0F3F62981}">
      <dgm:prSet/>
      <dgm:spPr/>
      <dgm:t>
        <a:bodyPr/>
        <a:lstStyle/>
        <a:p>
          <a:endParaRPr lang="en-US"/>
        </a:p>
      </dgm:t>
    </dgm:pt>
    <dgm:pt modelId="{8D26E07E-F2D2-E740-9429-BB3F9DBE2770}" type="sibTrans" cxnId="{D16B866B-9FCE-EC43-88FA-80B0F3F62981}">
      <dgm:prSet/>
      <dgm:spPr/>
      <dgm:t>
        <a:bodyPr/>
        <a:lstStyle/>
        <a:p>
          <a:endParaRPr lang="en-US"/>
        </a:p>
      </dgm:t>
    </dgm:pt>
    <dgm:pt modelId="{9E86E22E-ECF8-E24A-99AC-866CFFAA6D85}">
      <dgm:prSet phldrT="[Text]"/>
      <dgm:spPr/>
      <dgm:t>
        <a:bodyPr/>
        <a:lstStyle/>
        <a:p>
          <a:r>
            <a:rPr lang="en-US"/>
            <a:t>next header field</a:t>
          </a:r>
        </a:p>
      </dgm:t>
    </dgm:pt>
    <dgm:pt modelId="{DEC6DC8D-51BA-134B-B216-B37A0A6F69CA}" type="parTrans" cxnId="{0C0A59F1-59CD-B34A-8443-59695ED529C2}">
      <dgm:prSet/>
      <dgm:spPr/>
      <dgm:t>
        <a:bodyPr/>
        <a:lstStyle/>
        <a:p>
          <a:endParaRPr lang="en-US"/>
        </a:p>
      </dgm:t>
    </dgm:pt>
    <dgm:pt modelId="{87C571C1-7A55-4E42-979D-E7A1A71A3CB9}" type="sibTrans" cxnId="{0C0A59F1-59CD-B34A-8443-59695ED529C2}">
      <dgm:prSet/>
      <dgm:spPr/>
      <dgm:t>
        <a:bodyPr/>
        <a:lstStyle/>
        <a:p>
          <a:endParaRPr lang="en-US"/>
        </a:p>
      </dgm:t>
    </dgm:pt>
    <dgm:pt modelId="{D74F872D-E195-8F42-A612-9959D846D40C}">
      <dgm:prSet phldrT="[Text]"/>
      <dgm:spPr/>
      <dgm:t>
        <a:bodyPr/>
        <a:lstStyle/>
        <a:p>
          <a:r>
            <a:rPr lang="en-US"/>
            <a:t>provides details on how to demodulate what follows</a:t>
          </a:r>
        </a:p>
      </dgm:t>
    </dgm:pt>
    <dgm:pt modelId="{882FDF82-4256-924B-90C9-3536D75CF1A2}" type="parTrans" cxnId="{6F65A5D5-7E02-DF48-8A50-9F61FEB3F2A1}">
      <dgm:prSet/>
      <dgm:spPr/>
      <dgm:t>
        <a:bodyPr/>
        <a:lstStyle/>
        <a:p>
          <a:endParaRPr lang="en-US"/>
        </a:p>
      </dgm:t>
    </dgm:pt>
    <dgm:pt modelId="{C6A741C5-53E4-CC40-921B-980770345CEC}" type="sibTrans" cxnId="{6F65A5D5-7E02-DF48-8A50-9F61FEB3F2A1}">
      <dgm:prSet/>
      <dgm:spPr/>
      <dgm:t>
        <a:bodyPr/>
        <a:lstStyle/>
        <a:p>
          <a:endParaRPr lang="en-US"/>
        </a:p>
      </dgm:t>
    </dgm:pt>
    <dgm:pt modelId="{AC9509FB-E11E-E249-B8E3-CF97BE77938E}">
      <dgm:prSet phldrT="[Text]"/>
      <dgm:spPr/>
      <dgm:t>
        <a:bodyPr/>
        <a:lstStyle/>
        <a:p>
          <a:r>
            <a:rPr lang="en-US"/>
            <a:t>having a header version provides a safety valve</a:t>
          </a:r>
        </a:p>
      </dgm:t>
    </dgm:pt>
    <dgm:pt modelId="{C4C4DFB0-7585-C64E-AA90-1BFF4BC79690}" type="parTrans" cxnId="{79BBE25C-3EFC-F641-80E4-CDC729F9DA4A}">
      <dgm:prSet/>
      <dgm:spPr/>
      <dgm:t>
        <a:bodyPr/>
        <a:lstStyle/>
        <a:p>
          <a:endParaRPr lang="en-US"/>
        </a:p>
      </dgm:t>
    </dgm:pt>
    <dgm:pt modelId="{9F470A9D-8674-FF42-B72E-CDED00652B76}" type="sibTrans" cxnId="{79BBE25C-3EFC-F641-80E4-CDC729F9DA4A}">
      <dgm:prSet/>
      <dgm:spPr/>
      <dgm:t>
        <a:bodyPr/>
        <a:lstStyle/>
        <a:p>
          <a:endParaRPr lang="en-US"/>
        </a:p>
      </dgm:t>
    </dgm:pt>
    <dgm:pt modelId="{3D1795AF-BF6B-934D-9AAC-7B3342AB7163}" type="pres">
      <dgm:prSet presAssocID="{43AACC1D-6F5B-8146-B673-48B509B05035}" presName="linear" presStyleCnt="0">
        <dgm:presLayoutVars>
          <dgm:dir/>
          <dgm:animLvl val="lvl"/>
          <dgm:resizeHandles val="exact"/>
        </dgm:presLayoutVars>
      </dgm:prSet>
      <dgm:spPr/>
    </dgm:pt>
    <dgm:pt modelId="{42F99426-8FF0-D14A-85D9-93CFBC766B40}" type="pres">
      <dgm:prSet presAssocID="{3956EF87-1FB4-0248-8E81-1F7F0A1C44F2}" presName="parentLin" presStyleCnt="0"/>
      <dgm:spPr/>
    </dgm:pt>
    <dgm:pt modelId="{8945A6BC-BC77-564F-8548-3795AF595003}" type="pres">
      <dgm:prSet presAssocID="{3956EF87-1FB4-0248-8E81-1F7F0A1C44F2}" presName="parentLeftMargin" presStyleLbl="node1" presStyleIdx="0" presStyleCnt="2"/>
      <dgm:spPr/>
    </dgm:pt>
    <dgm:pt modelId="{E16381AB-15D8-F445-AC18-294C8F0D32DD}" type="pres">
      <dgm:prSet presAssocID="{3956EF87-1FB4-0248-8E81-1F7F0A1C44F2}" presName="parentText" presStyleLbl="node1" presStyleIdx="0" presStyleCnt="2">
        <dgm:presLayoutVars>
          <dgm:chMax val="0"/>
          <dgm:bulletEnabled val="1"/>
        </dgm:presLayoutVars>
      </dgm:prSet>
      <dgm:spPr/>
    </dgm:pt>
    <dgm:pt modelId="{BAF88751-8B26-7A41-B251-C14F60B61410}" type="pres">
      <dgm:prSet presAssocID="{3956EF87-1FB4-0248-8E81-1F7F0A1C44F2}" presName="negativeSpace" presStyleCnt="0"/>
      <dgm:spPr/>
    </dgm:pt>
    <dgm:pt modelId="{8D954B33-1F07-1640-BABC-2F73259DB681}" type="pres">
      <dgm:prSet presAssocID="{3956EF87-1FB4-0248-8E81-1F7F0A1C44F2}" presName="childText" presStyleLbl="conFgAcc1" presStyleIdx="0" presStyleCnt="2">
        <dgm:presLayoutVars>
          <dgm:bulletEnabled val="1"/>
        </dgm:presLayoutVars>
      </dgm:prSet>
      <dgm:spPr/>
    </dgm:pt>
    <dgm:pt modelId="{C82E394B-4541-2344-A5D4-6062CF12A0D5}" type="pres">
      <dgm:prSet presAssocID="{8D26E07E-F2D2-E740-9429-BB3F9DBE2770}" presName="spaceBetweenRectangles" presStyleCnt="0"/>
      <dgm:spPr/>
    </dgm:pt>
    <dgm:pt modelId="{2D790F4A-4BB9-7741-BB6F-218ACC27AE6F}" type="pres">
      <dgm:prSet presAssocID="{9E86E22E-ECF8-E24A-99AC-866CFFAA6D85}" presName="parentLin" presStyleCnt="0"/>
      <dgm:spPr/>
    </dgm:pt>
    <dgm:pt modelId="{504A7E33-3AC2-BA4A-A9D2-3FC0A26FB52C}" type="pres">
      <dgm:prSet presAssocID="{9E86E22E-ECF8-E24A-99AC-866CFFAA6D85}" presName="parentLeftMargin" presStyleLbl="node1" presStyleIdx="0" presStyleCnt="2"/>
      <dgm:spPr/>
    </dgm:pt>
    <dgm:pt modelId="{B3A934E0-4DC2-AE4B-AF39-73A594A1198C}" type="pres">
      <dgm:prSet presAssocID="{9E86E22E-ECF8-E24A-99AC-866CFFAA6D85}" presName="parentText" presStyleLbl="node1" presStyleIdx="1" presStyleCnt="2">
        <dgm:presLayoutVars>
          <dgm:chMax val="0"/>
          <dgm:bulletEnabled val="1"/>
        </dgm:presLayoutVars>
      </dgm:prSet>
      <dgm:spPr/>
    </dgm:pt>
    <dgm:pt modelId="{CD157C77-F11F-EF42-989A-9363B5DFCB07}" type="pres">
      <dgm:prSet presAssocID="{9E86E22E-ECF8-E24A-99AC-866CFFAA6D85}" presName="negativeSpace" presStyleCnt="0"/>
      <dgm:spPr/>
    </dgm:pt>
    <dgm:pt modelId="{47B15D63-8B13-AE4F-BB9E-958608ECE3BF}" type="pres">
      <dgm:prSet presAssocID="{9E86E22E-ECF8-E24A-99AC-866CFFAA6D85}" presName="childText" presStyleLbl="conFgAcc1" presStyleIdx="1" presStyleCnt="2">
        <dgm:presLayoutVars>
          <dgm:bulletEnabled val="1"/>
        </dgm:presLayoutVars>
      </dgm:prSet>
      <dgm:spPr/>
    </dgm:pt>
  </dgm:ptLst>
  <dgm:cxnLst>
    <dgm:cxn modelId="{23AF371B-3AE1-4158-9A0E-4FDA4CFFA44E}" type="presOf" srcId="{9E86E22E-ECF8-E24A-99AC-866CFFAA6D85}" destId="{504A7E33-3AC2-BA4A-A9D2-3FC0A26FB52C}" srcOrd="0" destOrd="0" presId="urn:microsoft.com/office/officeart/2005/8/layout/list1"/>
    <dgm:cxn modelId="{86770028-65E5-4FDF-BE2F-DCC4F99D5158}" type="presOf" srcId="{AC9509FB-E11E-E249-B8E3-CF97BE77938E}" destId="{8D954B33-1F07-1640-BABC-2F73259DB681}" srcOrd="0" destOrd="0" presId="urn:microsoft.com/office/officeart/2005/8/layout/list1"/>
    <dgm:cxn modelId="{79BBE25C-3EFC-F641-80E4-CDC729F9DA4A}" srcId="{3956EF87-1FB4-0248-8E81-1F7F0A1C44F2}" destId="{AC9509FB-E11E-E249-B8E3-CF97BE77938E}" srcOrd="0" destOrd="0" parTransId="{C4C4DFB0-7585-C64E-AA90-1BFF4BC79690}" sibTransId="{9F470A9D-8674-FF42-B72E-CDED00652B76}"/>
    <dgm:cxn modelId="{2AEFEA5C-F679-439A-BACB-986DC1D98C92}" type="presOf" srcId="{D74F872D-E195-8F42-A612-9959D846D40C}" destId="{47B15D63-8B13-AE4F-BB9E-958608ECE3BF}" srcOrd="0" destOrd="0" presId="urn:microsoft.com/office/officeart/2005/8/layout/list1"/>
    <dgm:cxn modelId="{D16B866B-9FCE-EC43-88FA-80B0F3F62981}" srcId="{43AACC1D-6F5B-8146-B673-48B509B05035}" destId="{3956EF87-1FB4-0248-8E81-1F7F0A1C44F2}" srcOrd="0" destOrd="0" parTransId="{8C8B3416-DF81-A040-A0AE-71C44D615E84}" sibTransId="{8D26E07E-F2D2-E740-9429-BB3F9DBE2770}"/>
    <dgm:cxn modelId="{D4D0AB92-0DEE-4076-B10D-F20992F40322}" type="presOf" srcId="{3956EF87-1FB4-0248-8E81-1F7F0A1C44F2}" destId="{E16381AB-15D8-F445-AC18-294C8F0D32DD}" srcOrd="1" destOrd="0" presId="urn:microsoft.com/office/officeart/2005/8/layout/list1"/>
    <dgm:cxn modelId="{B2B8FB95-FCC5-468D-9C5A-8E1925131DFF}" type="presOf" srcId="{43AACC1D-6F5B-8146-B673-48B509B05035}" destId="{3D1795AF-BF6B-934D-9AAC-7B3342AB7163}" srcOrd="0" destOrd="0" presId="urn:microsoft.com/office/officeart/2005/8/layout/list1"/>
    <dgm:cxn modelId="{7B8328A2-39C0-4615-9EB5-CB2A47EB3FD7}" type="presOf" srcId="{3956EF87-1FB4-0248-8E81-1F7F0A1C44F2}" destId="{8945A6BC-BC77-564F-8548-3795AF595003}" srcOrd="0" destOrd="0" presId="urn:microsoft.com/office/officeart/2005/8/layout/list1"/>
    <dgm:cxn modelId="{6F65A5D5-7E02-DF48-8A50-9F61FEB3F2A1}" srcId="{9E86E22E-ECF8-E24A-99AC-866CFFAA6D85}" destId="{D74F872D-E195-8F42-A612-9959D846D40C}" srcOrd="0" destOrd="0" parTransId="{882FDF82-4256-924B-90C9-3536D75CF1A2}" sibTransId="{C6A741C5-53E4-CC40-921B-980770345CEC}"/>
    <dgm:cxn modelId="{0C0A59F1-59CD-B34A-8443-59695ED529C2}" srcId="{43AACC1D-6F5B-8146-B673-48B509B05035}" destId="{9E86E22E-ECF8-E24A-99AC-866CFFAA6D85}" srcOrd="1" destOrd="0" parTransId="{DEC6DC8D-51BA-134B-B216-B37A0A6F69CA}" sibTransId="{87C571C1-7A55-4E42-979D-E7A1A71A3CB9}"/>
    <dgm:cxn modelId="{82C946FA-B00E-4078-82B3-A33851E5A682}" type="presOf" srcId="{9E86E22E-ECF8-E24A-99AC-866CFFAA6D85}" destId="{B3A934E0-4DC2-AE4B-AF39-73A594A1198C}" srcOrd="1" destOrd="0" presId="urn:microsoft.com/office/officeart/2005/8/layout/list1"/>
    <dgm:cxn modelId="{1AA565BE-88CC-4425-9A52-3E35B9E140F4}" type="presParOf" srcId="{3D1795AF-BF6B-934D-9AAC-7B3342AB7163}" destId="{42F99426-8FF0-D14A-85D9-93CFBC766B40}" srcOrd="0" destOrd="0" presId="urn:microsoft.com/office/officeart/2005/8/layout/list1"/>
    <dgm:cxn modelId="{DC4BDA86-F9A3-42B0-90D6-A83F90D652E1}" type="presParOf" srcId="{42F99426-8FF0-D14A-85D9-93CFBC766B40}" destId="{8945A6BC-BC77-564F-8548-3795AF595003}" srcOrd="0" destOrd="0" presId="urn:microsoft.com/office/officeart/2005/8/layout/list1"/>
    <dgm:cxn modelId="{5C305C26-57E8-4FEE-85F9-7291576D328A}" type="presParOf" srcId="{42F99426-8FF0-D14A-85D9-93CFBC766B40}" destId="{E16381AB-15D8-F445-AC18-294C8F0D32DD}" srcOrd="1" destOrd="0" presId="urn:microsoft.com/office/officeart/2005/8/layout/list1"/>
    <dgm:cxn modelId="{B41D1018-A5A9-484A-9D44-97D2F2057DCD}" type="presParOf" srcId="{3D1795AF-BF6B-934D-9AAC-7B3342AB7163}" destId="{BAF88751-8B26-7A41-B251-C14F60B61410}" srcOrd="1" destOrd="0" presId="urn:microsoft.com/office/officeart/2005/8/layout/list1"/>
    <dgm:cxn modelId="{81A4A599-1263-42FD-B36D-9851A2C29327}" type="presParOf" srcId="{3D1795AF-BF6B-934D-9AAC-7B3342AB7163}" destId="{8D954B33-1F07-1640-BABC-2F73259DB681}" srcOrd="2" destOrd="0" presId="urn:microsoft.com/office/officeart/2005/8/layout/list1"/>
    <dgm:cxn modelId="{145EB7F4-C2FC-47AF-B259-9FBCA92CD7D1}" type="presParOf" srcId="{3D1795AF-BF6B-934D-9AAC-7B3342AB7163}" destId="{C82E394B-4541-2344-A5D4-6062CF12A0D5}" srcOrd="3" destOrd="0" presId="urn:microsoft.com/office/officeart/2005/8/layout/list1"/>
    <dgm:cxn modelId="{4A61CDD9-8C16-4E56-9917-3B5ACF4BFB4F}" type="presParOf" srcId="{3D1795AF-BF6B-934D-9AAC-7B3342AB7163}" destId="{2D790F4A-4BB9-7741-BB6F-218ACC27AE6F}" srcOrd="4" destOrd="0" presId="urn:microsoft.com/office/officeart/2005/8/layout/list1"/>
    <dgm:cxn modelId="{87F55189-C399-4E05-B4CC-C977C0297FBB}" type="presParOf" srcId="{2D790F4A-4BB9-7741-BB6F-218ACC27AE6F}" destId="{504A7E33-3AC2-BA4A-A9D2-3FC0A26FB52C}" srcOrd="0" destOrd="0" presId="urn:microsoft.com/office/officeart/2005/8/layout/list1"/>
    <dgm:cxn modelId="{12CA09F0-C3C5-46CA-B98D-FE95CAE84B40}" type="presParOf" srcId="{2D790F4A-4BB9-7741-BB6F-218ACC27AE6F}" destId="{B3A934E0-4DC2-AE4B-AF39-73A594A1198C}" srcOrd="1" destOrd="0" presId="urn:microsoft.com/office/officeart/2005/8/layout/list1"/>
    <dgm:cxn modelId="{657A9286-886D-4CB6-B794-0441B0EE7479}" type="presParOf" srcId="{3D1795AF-BF6B-934D-9AAC-7B3342AB7163}" destId="{CD157C77-F11F-EF42-989A-9363B5DFCB07}" srcOrd="5" destOrd="0" presId="urn:microsoft.com/office/officeart/2005/8/layout/list1"/>
    <dgm:cxn modelId="{5D164106-A029-46E1-A87E-287AD7104A49}" type="presParOf" srcId="{3D1795AF-BF6B-934D-9AAC-7B3342AB7163}" destId="{47B15D63-8B13-AE4F-BB9E-958608ECE3BF}" srcOrd="6" destOrd="0" presId="urn:microsoft.com/office/officeart/2005/8/layout/lis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48E0EB1-97AE-8140-AD1D-C43DF025171E}" type="doc">
      <dgm:prSet loTypeId="urn:microsoft.com/office/officeart/2005/8/layout/list1" loCatId="" qsTypeId="urn:microsoft.com/office/officeart/2005/8/quickstyle/simple4" qsCatId="simple" csTypeId="urn:microsoft.com/office/officeart/2005/8/colors/accent1_2" csCatId="accent1" phldr="1"/>
      <dgm:spPr/>
      <dgm:t>
        <a:bodyPr/>
        <a:lstStyle/>
        <a:p>
          <a:endParaRPr lang="en-US"/>
        </a:p>
      </dgm:t>
    </dgm:pt>
    <dgm:pt modelId="{A0B4CDA9-EAAF-054D-B0A3-A53491DE6E8A}">
      <dgm:prSet phldrT="[Text]"/>
      <dgm:spPr/>
      <dgm:t>
        <a:bodyPr/>
        <a:lstStyle/>
        <a:p>
          <a:r>
            <a:rPr lang="en-US"/>
            <a:t>modulation</a:t>
          </a:r>
        </a:p>
      </dgm:t>
    </dgm:pt>
    <dgm:pt modelId="{F7114D4C-FC03-2B4D-9BC3-6B039E8438E2}" type="parTrans" cxnId="{360B65DD-5220-2E4D-A2B1-DEB0D3D0D894}">
      <dgm:prSet/>
      <dgm:spPr/>
      <dgm:t>
        <a:bodyPr/>
        <a:lstStyle/>
        <a:p>
          <a:endParaRPr lang="en-US"/>
        </a:p>
      </dgm:t>
    </dgm:pt>
    <dgm:pt modelId="{F6EB2555-B71E-3842-88B2-6F5D7CE1BE93}" type="sibTrans" cxnId="{360B65DD-5220-2E4D-A2B1-DEB0D3D0D894}">
      <dgm:prSet/>
      <dgm:spPr/>
      <dgm:t>
        <a:bodyPr/>
        <a:lstStyle/>
        <a:p>
          <a:endParaRPr lang="en-US"/>
        </a:p>
      </dgm:t>
    </dgm:pt>
    <dgm:pt modelId="{1DCC08C4-2722-E240-86D6-F790EDD5F99C}">
      <dgm:prSet phldrT="[Text]"/>
      <dgm:spPr/>
      <dgm:t>
        <a:bodyPr/>
        <a:lstStyle/>
        <a:p>
          <a:r>
            <a:rPr lang="en-US"/>
            <a:t>defines the symbol set used for this transmission</a:t>
          </a:r>
        </a:p>
      </dgm:t>
    </dgm:pt>
    <dgm:pt modelId="{23CE7628-1421-CC46-938D-5C6D92425E33}" type="parTrans" cxnId="{15695461-9A11-834C-8490-CBB364FFC705}">
      <dgm:prSet/>
      <dgm:spPr/>
      <dgm:t>
        <a:bodyPr/>
        <a:lstStyle/>
        <a:p>
          <a:endParaRPr lang="en-US"/>
        </a:p>
      </dgm:t>
    </dgm:pt>
    <dgm:pt modelId="{CC8613FF-1493-6D4C-9E84-AF52470EA395}" type="sibTrans" cxnId="{15695461-9A11-834C-8490-CBB364FFC705}">
      <dgm:prSet/>
      <dgm:spPr/>
      <dgm:t>
        <a:bodyPr/>
        <a:lstStyle/>
        <a:p>
          <a:endParaRPr lang="en-US"/>
        </a:p>
      </dgm:t>
    </dgm:pt>
    <dgm:pt modelId="{DC8E80C8-40F4-8D42-B70D-C58960E5F01C}">
      <dgm:prSet phldrT="[Text]"/>
      <dgm:spPr/>
      <dgm:t>
        <a:bodyPr/>
        <a:lstStyle/>
        <a:p>
          <a:r>
            <a:rPr lang="en-US"/>
            <a:t>coding</a:t>
          </a:r>
        </a:p>
      </dgm:t>
    </dgm:pt>
    <dgm:pt modelId="{6CC77D5A-6AAC-3D4A-AB3E-0433FB87300A}" type="parTrans" cxnId="{B9C3AFFC-DD20-3A41-B56E-1EC1A4E51D14}">
      <dgm:prSet/>
      <dgm:spPr/>
      <dgm:t>
        <a:bodyPr/>
        <a:lstStyle/>
        <a:p>
          <a:endParaRPr lang="en-US"/>
        </a:p>
      </dgm:t>
    </dgm:pt>
    <dgm:pt modelId="{D6616737-90DA-4F41-AD98-03FA2299DA78}" type="sibTrans" cxnId="{B9C3AFFC-DD20-3A41-B56E-1EC1A4E51D14}">
      <dgm:prSet/>
      <dgm:spPr/>
      <dgm:t>
        <a:bodyPr/>
        <a:lstStyle/>
        <a:p>
          <a:endParaRPr lang="en-US"/>
        </a:p>
      </dgm:t>
    </dgm:pt>
    <dgm:pt modelId="{9925A379-769D-EC40-8DE2-6D11987E3C79}">
      <dgm:prSet phldrT="[Text]"/>
      <dgm:spPr/>
      <dgm:t>
        <a:bodyPr/>
        <a:lstStyle/>
        <a:p>
          <a:r>
            <a:rPr lang="en-US"/>
            <a:t>defines what each symbol means</a:t>
          </a:r>
        </a:p>
      </dgm:t>
    </dgm:pt>
    <dgm:pt modelId="{C71C05A8-A03C-D04C-BFE6-3DDABA39548B}" type="parTrans" cxnId="{0980D865-0E27-CE4E-A899-0B6500C6805C}">
      <dgm:prSet/>
      <dgm:spPr/>
      <dgm:t>
        <a:bodyPr/>
        <a:lstStyle/>
        <a:p>
          <a:endParaRPr lang="en-US"/>
        </a:p>
      </dgm:t>
    </dgm:pt>
    <dgm:pt modelId="{0A1F4903-7A05-C046-86B2-365DB94FDD82}" type="sibTrans" cxnId="{0980D865-0E27-CE4E-A899-0B6500C6805C}">
      <dgm:prSet/>
      <dgm:spPr/>
      <dgm:t>
        <a:bodyPr/>
        <a:lstStyle/>
        <a:p>
          <a:endParaRPr lang="en-US"/>
        </a:p>
      </dgm:t>
    </dgm:pt>
    <dgm:pt modelId="{DD8AA7B8-68BF-D74C-B470-096D76EA8531}">
      <dgm:prSet phldrT="[Text]"/>
      <dgm:spPr/>
      <dgm:t>
        <a:bodyPr/>
        <a:lstStyle/>
        <a:p>
          <a:r>
            <a:rPr lang="en-US"/>
            <a:t>data rate</a:t>
          </a:r>
        </a:p>
      </dgm:t>
    </dgm:pt>
    <dgm:pt modelId="{5F0F9F19-7232-9B47-99F9-531EDBCE9790}" type="parTrans" cxnId="{CE48D26D-CC48-5345-869B-B8E989608155}">
      <dgm:prSet/>
      <dgm:spPr/>
      <dgm:t>
        <a:bodyPr/>
        <a:lstStyle/>
        <a:p>
          <a:endParaRPr lang="en-US"/>
        </a:p>
      </dgm:t>
    </dgm:pt>
    <dgm:pt modelId="{9E2611A2-71C3-894C-B3DE-F1A111583052}" type="sibTrans" cxnId="{CE48D26D-CC48-5345-869B-B8E989608155}">
      <dgm:prSet/>
      <dgm:spPr/>
      <dgm:t>
        <a:bodyPr/>
        <a:lstStyle/>
        <a:p>
          <a:endParaRPr lang="en-US"/>
        </a:p>
      </dgm:t>
    </dgm:pt>
    <dgm:pt modelId="{5C7F60D6-A905-7347-82C9-7B023EEC90ED}">
      <dgm:prSet phldrT="[Text]"/>
      <dgm:spPr/>
      <dgm:t>
        <a:bodyPr/>
        <a:lstStyle/>
        <a:p>
          <a:r>
            <a:rPr lang="en-US"/>
            <a:t>defines the data rate used by this transmission</a:t>
          </a:r>
        </a:p>
      </dgm:t>
    </dgm:pt>
    <dgm:pt modelId="{86ADA4DC-12B8-8A44-B637-4428967CC29A}" type="parTrans" cxnId="{6F206EA6-9A4C-4F4E-944B-2C18D114D483}">
      <dgm:prSet/>
      <dgm:spPr/>
      <dgm:t>
        <a:bodyPr/>
        <a:lstStyle/>
        <a:p>
          <a:endParaRPr lang="en-US"/>
        </a:p>
      </dgm:t>
    </dgm:pt>
    <dgm:pt modelId="{E77D06CD-7F4F-DF41-A1EE-A4713B07C50A}" type="sibTrans" cxnId="{6F206EA6-9A4C-4F4E-944B-2C18D114D483}">
      <dgm:prSet/>
      <dgm:spPr/>
      <dgm:t>
        <a:bodyPr/>
        <a:lstStyle/>
        <a:p>
          <a:endParaRPr lang="en-US"/>
        </a:p>
      </dgm:t>
    </dgm:pt>
    <dgm:pt modelId="{8E1E8428-674E-A549-8358-418591F328A8}" type="pres">
      <dgm:prSet presAssocID="{D48E0EB1-97AE-8140-AD1D-C43DF025171E}" presName="linear" presStyleCnt="0">
        <dgm:presLayoutVars>
          <dgm:dir/>
          <dgm:animLvl val="lvl"/>
          <dgm:resizeHandles val="exact"/>
        </dgm:presLayoutVars>
      </dgm:prSet>
      <dgm:spPr/>
    </dgm:pt>
    <dgm:pt modelId="{01B536BD-800F-3943-A753-3853BCC2BC2C}" type="pres">
      <dgm:prSet presAssocID="{A0B4CDA9-EAAF-054D-B0A3-A53491DE6E8A}" presName="parentLin" presStyleCnt="0"/>
      <dgm:spPr/>
    </dgm:pt>
    <dgm:pt modelId="{2D40204E-2F61-C742-AA34-E815AC13EF04}" type="pres">
      <dgm:prSet presAssocID="{A0B4CDA9-EAAF-054D-B0A3-A53491DE6E8A}" presName="parentLeftMargin" presStyleLbl="node1" presStyleIdx="0" presStyleCnt="3"/>
      <dgm:spPr/>
    </dgm:pt>
    <dgm:pt modelId="{6F698DE6-B5B1-054D-A329-6A42616523DC}" type="pres">
      <dgm:prSet presAssocID="{A0B4CDA9-EAAF-054D-B0A3-A53491DE6E8A}" presName="parentText" presStyleLbl="node1" presStyleIdx="0" presStyleCnt="3">
        <dgm:presLayoutVars>
          <dgm:chMax val="0"/>
          <dgm:bulletEnabled val="1"/>
        </dgm:presLayoutVars>
      </dgm:prSet>
      <dgm:spPr/>
    </dgm:pt>
    <dgm:pt modelId="{A26DBE55-F47C-8D42-9B1F-AAA430650258}" type="pres">
      <dgm:prSet presAssocID="{A0B4CDA9-EAAF-054D-B0A3-A53491DE6E8A}" presName="negativeSpace" presStyleCnt="0"/>
      <dgm:spPr/>
    </dgm:pt>
    <dgm:pt modelId="{EE808AEE-D325-EF46-A073-9089B39B9D25}" type="pres">
      <dgm:prSet presAssocID="{A0B4CDA9-EAAF-054D-B0A3-A53491DE6E8A}" presName="childText" presStyleLbl="conFgAcc1" presStyleIdx="0" presStyleCnt="3">
        <dgm:presLayoutVars>
          <dgm:bulletEnabled val="1"/>
        </dgm:presLayoutVars>
      </dgm:prSet>
      <dgm:spPr/>
    </dgm:pt>
    <dgm:pt modelId="{137C75BE-1D9C-4D48-976C-5280320D9739}" type="pres">
      <dgm:prSet presAssocID="{F6EB2555-B71E-3842-88B2-6F5D7CE1BE93}" presName="spaceBetweenRectangles" presStyleCnt="0"/>
      <dgm:spPr/>
    </dgm:pt>
    <dgm:pt modelId="{C2DB4BBF-8C99-7A4C-A707-5141DCFD8700}" type="pres">
      <dgm:prSet presAssocID="{DC8E80C8-40F4-8D42-B70D-C58960E5F01C}" presName="parentLin" presStyleCnt="0"/>
      <dgm:spPr/>
    </dgm:pt>
    <dgm:pt modelId="{4B9C98D4-8D5D-5349-9BC2-C1A27605BFFB}" type="pres">
      <dgm:prSet presAssocID="{DC8E80C8-40F4-8D42-B70D-C58960E5F01C}" presName="parentLeftMargin" presStyleLbl="node1" presStyleIdx="0" presStyleCnt="3"/>
      <dgm:spPr/>
    </dgm:pt>
    <dgm:pt modelId="{38A62B4C-9396-A84F-984A-D5179BB17AC5}" type="pres">
      <dgm:prSet presAssocID="{DC8E80C8-40F4-8D42-B70D-C58960E5F01C}" presName="parentText" presStyleLbl="node1" presStyleIdx="1" presStyleCnt="3">
        <dgm:presLayoutVars>
          <dgm:chMax val="0"/>
          <dgm:bulletEnabled val="1"/>
        </dgm:presLayoutVars>
      </dgm:prSet>
      <dgm:spPr/>
    </dgm:pt>
    <dgm:pt modelId="{B245E29D-18DB-7C4B-BB46-A123AF353479}" type="pres">
      <dgm:prSet presAssocID="{DC8E80C8-40F4-8D42-B70D-C58960E5F01C}" presName="negativeSpace" presStyleCnt="0"/>
      <dgm:spPr/>
    </dgm:pt>
    <dgm:pt modelId="{D1CE88ED-2522-2E41-84AD-ED695DFC26CC}" type="pres">
      <dgm:prSet presAssocID="{DC8E80C8-40F4-8D42-B70D-C58960E5F01C}" presName="childText" presStyleLbl="conFgAcc1" presStyleIdx="1" presStyleCnt="3">
        <dgm:presLayoutVars>
          <dgm:bulletEnabled val="1"/>
        </dgm:presLayoutVars>
      </dgm:prSet>
      <dgm:spPr/>
    </dgm:pt>
    <dgm:pt modelId="{015F58EE-72FD-6046-A3B2-0383AFD0D223}" type="pres">
      <dgm:prSet presAssocID="{D6616737-90DA-4F41-AD98-03FA2299DA78}" presName="spaceBetweenRectangles" presStyleCnt="0"/>
      <dgm:spPr/>
    </dgm:pt>
    <dgm:pt modelId="{52DC8C31-98A5-5549-87F8-75A34176C676}" type="pres">
      <dgm:prSet presAssocID="{DD8AA7B8-68BF-D74C-B470-096D76EA8531}" presName="parentLin" presStyleCnt="0"/>
      <dgm:spPr/>
    </dgm:pt>
    <dgm:pt modelId="{E75381EB-A056-474E-8B9A-8B981BD969F0}" type="pres">
      <dgm:prSet presAssocID="{DD8AA7B8-68BF-D74C-B470-096D76EA8531}" presName="parentLeftMargin" presStyleLbl="node1" presStyleIdx="1" presStyleCnt="3"/>
      <dgm:spPr/>
    </dgm:pt>
    <dgm:pt modelId="{1BC2A23D-E5BA-B749-8146-90C1EEADAA0E}" type="pres">
      <dgm:prSet presAssocID="{DD8AA7B8-68BF-D74C-B470-096D76EA8531}" presName="parentText" presStyleLbl="node1" presStyleIdx="2" presStyleCnt="3">
        <dgm:presLayoutVars>
          <dgm:chMax val="0"/>
          <dgm:bulletEnabled val="1"/>
        </dgm:presLayoutVars>
      </dgm:prSet>
      <dgm:spPr/>
    </dgm:pt>
    <dgm:pt modelId="{D559FEC0-3810-E447-BA35-88EEE48F0461}" type="pres">
      <dgm:prSet presAssocID="{DD8AA7B8-68BF-D74C-B470-096D76EA8531}" presName="negativeSpace" presStyleCnt="0"/>
      <dgm:spPr/>
    </dgm:pt>
    <dgm:pt modelId="{AE7F4BB5-7428-E84F-A060-E8EE658FBA90}" type="pres">
      <dgm:prSet presAssocID="{DD8AA7B8-68BF-D74C-B470-096D76EA8531}" presName="childText" presStyleLbl="conFgAcc1" presStyleIdx="2" presStyleCnt="3">
        <dgm:presLayoutVars>
          <dgm:bulletEnabled val="1"/>
        </dgm:presLayoutVars>
      </dgm:prSet>
      <dgm:spPr/>
    </dgm:pt>
  </dgm:ptLst>
  <dgm:cxnLst>
    <dgm:cxn modelId="{BE6D8C0E-CE65-4765-ABFA-F66487A2C2B9}" type="presOf" srcId="{9925A379-769D-EC40-8DE2-6D11987E3C79}" destId="{D1CE88ED-2522-2E41-84AD-ED695DFC26CC}" srcOrd="0" destOrd="0" presId="urn:microsoft.com/office/officeart/2005/8/layout/list1"/>
    <dgm:cxn modelId="{D885F712-23B3-4AC9-A20E-7E98235AF1D8}" type="presOf" srcId="{DC8E80C8-40F4-8D42-B70D-C58960E5F01C}" destId="{38A62B4C-9396-A84F-984A-D5179BB17AC5}" srcOrd="1" destOrd="0" presId="urn:microsoft.com/office/officeart/2005/8/layout/list1"/>
    <dgm:cxn modelId="{757F0C29-AA2D-49D7-8742-92349E05D160}" type="presOf" srcId="{A0B4CDA9-EAAF-054D-B0A3-A53491DE6E8A}" destId="{2D40204E-2F61-C742-AA34-E815AC13EF04}" srcOrd="0" destOrd="0" presId="urn:microsoft.com/office/officeart/2005/8/layout/list1"/>
    <dgm:cxn modelId="{6227C553-5AB3-40B2-BFA8-8A582F9FCFFC}" type="presOf" srcId="{1DCC08C4-2722-E240-86D6-F790EDD5F99C}" destId="{EE808AEE-D325-EF46-A073-9089B39B9D25}" srcOrd="0" destOrd="0" presId="urn:microsoft.com/office/officeart/2005/8/layout/list1"/>
    <dgm:cxn modelId="{15695461-9A11-834C-8490-CBB364FFC705}" srcId="{A0B4CDA9-EAAF-054D-B0A3-A53491DE6E8A}" destId="{1DCC08C4-2722-E240-86D6-F790EDD5F99C}" srcOrd="0" destOrd="0" parTransId="{23CE7628-1421-CC46-938D-5C6D92425E33}" sibTransId="{CC8613FF-1493-6D4C-9E84-AF52470EA395}"/>
    <dgm:cxn modelId="{0980D865-0E27-CE4E-A899-0B6500C6805C}" srcId="{DC8E80C8-40F4-8D42-B70D-C58960E5F01C}" destId="{9925A379-769D-EC40-8DE2-6D11987E3C79}" srcOrd="0" destOrd="0" parTransId="{C71C05A8-A03C-D04C-BFE6-3DDABA39548B}" sibTransId="{0A1F4903-7A05-C046-86B2-365DB94FDD82}"/>
    <dgm:cxn modelId="{CE48D26D-CC48-5345-869B-B8E989608155}" srcId="{D48E0EB1-97AE-8140-AD1D-C43DF025171E}" destId="{DD8AA7B8-68BF-D74C-B470-096D76EA8531}" srcOrd="2" destOrd="0" parTransId="{5F0F9F19-7232-9B47-99F9-531EDBCE9790}" sibTransId="{9E2611A2-71C3-894C-B3DE-F1A111583052}"/>
    <dgm:cxn modelId="{FB327878-5321-4D18-A37C-42EE22B6B237}" type="presOf" srcId="{DD8AA7B8-68BF-D74C-B470-096D76EA8531}" destId="{E75381EB-A056-474E-8B9A-8B981BD969F0}" srcOrd="0" destOrd="0" presId="urn:microsoft.com/office/officeart/2005/8/layout/list1"/>
    <dgm:cxn modelId="{935DA69B-1817-424A-9D70-7A75DAC29E6E}" type="presOf" srcId="{5C7F60D6-A905-7347-82C9-7B023EEC90ED}" destId="{AE7F4BB5-7428-E84F-A060-E8EE658FBA90}" srcOrd="0" destOrd="0" presId="urn:microsoft.com/office/officeart/2005/8/layout/list1"/>
    <dgm:cxn modelId="{6F206EA6-9A4C-4F4E-944B-2C18D114D483}" srcId="{DD8AA7B8-68BF-D74C-B470-096D76EA8531}" destId="{5C7F60D6-A905-7347-82C9-7B023EEC90ED}" srcOrd="0" destOrd="0" parTransId="{86ADA4DC-12B8-8A44-B637-4428967CC29A}" sibTransId="{E77D06CD-7F4F-DF41-A1EE-A4713B07C50A}"/>
    <dgm:cxn modelId="{4033D8D6-BF93-4ED1-9200-2A36AA943C1C}" type="presOf" srcId="{D48E0EB1-97AE-8140-AD1D-C43DF025171E}" destId="{8E1E8428-674E-A549-8358-418591F328A8}" srcOrd="0" destOrd="0" presId="urn:microsoft.com/office/officeart/2005/8/layout/list1"/>
    <dgm:cxn modelId="{06894BDB-9140-43EC-AFF3-C8C8E86861BE}" type="presOf" srcId="{DD8AA7B8-68BF-D74C-B470-096D76EA8531}" destId="{1BC2A23D-E5BA-B749-8146-90C1EEADAA0E}" srcOrd="1" destOrd="0" presId="urn:microsoft.com/office/officeart/2005/8/layout/list1"/>
    <dgm:cxn modelId="{360B65DD-5220-2E4D-A2B1-DEB0D3D0D894}" srcId="{D48E0EB1-97AE-8140-AD1D-C43DF025171E}" destId="{A0B4CDA9-EAAF-054D-B0A3-A53491DE6E8A}" srcOrd="0" destOrd="0" parTransId="{F7114D4C-FC03-2B4D-9BC3-6B039E8438E2}" sibTransId="{F6EB2555-B71E-3842-88B2-6F5D7CE1BE93}"/>
    <dgm:cxn modelId="{3C62E2EF-6619-4F80-8262-D037DF79C911}" type="presOf" srcId="{A0B4CDA9-EAAF-054D-B0A3-A53491DE6E8A}" destId="{6F698DE6-B5B1-054D-A329-6A42616523DC}" srcOrd="1" destOrd="0" presId="urn:microsoft.com/office/officeart/2005/8/layout/list1"/>
    <dgm:cxn modelId="{A365E5EF-FB29-4FCC-8F8C-E569C03B550C}" type="presOf" srcId="{DC8E80C8-40F4-8D42-B70D-C58960E5F01C}" destId="{4B9C98D4-8D5D-5349-9BC2-C1A27605BFFB}" srcOrd="0" destOrd="0" presId="urn:microsoft.com/office/officeart/2005/8/layout/list1"/>
    <dgm:cxn modelId="{B9C3AFFC-DD20-3A41-B56E-1EC1A4E51D14}" srcId="{D48E0EB1-97AE-8140-AD1D-C43DF025171E}" destId="{DC8E80C8-40F4-8D42-B70D-C58960E5F01C}" srcOrd="1" destOrd="0" parTransId="{6CC77D5A-6AAC-3D4A-AB3E-0433FB87300A}" sibTransId="{D6616737-90DA-4F41-AD98-03FA2299DA78}"/>
    <dgm:cxn modelId="{4CE242F7-7494-41AD-87A3-78E9B8A49FA9}" type="presParOf" srcId="{8E1E8428-674E-A549-8358-418591F328A8}" destId="{01B536BD-800F-3943-A753-3853BCC2BC2C}" srcOrd="0" destOrd="0" presId="urn:microsoft.com/office/officeart/2005/8/layout/list1"/>
    <dgm:cxn modelId="{8892910B-2E1B-4C02-B62E-B28A07FB31C4}" type="presParOf" srcId="{01B536BD-800F-3943-A753-3853BCC2BC2C}" destId="{2D40204E-2F61-C742-AA34-E815AC13EF04}" srcOrd="0" destOrd="0" presId="urn:microsoft.com/office/officeart/2005/8/layout/list1"/>
    <dgm:cxn modelId="{5EA9203C-84CE-4610-BEE1-A7D3FB8F2FE1}" type="presParOf" srcId="{01B536BD-800F-3943-A753-3853BCC2BC2C}" destId="{6F698DE6-B5B1-054D-A329-6A42616523DC}" srcOrd="1" destOrd="0" presId="urn:microsoft.com/office/officeart/2005/8/layout/list1"/>
    <dgm:cxn modelId="{E70AEDD6-D0C5-492F-87D3-4994465EB293}" type="presParOf" srcId="{8E1E8428-674E-A549-8358-418591F328A8}" destId="{A26DBE55-F47C-8D42-9B1F-AAA430650258}" srcOrd="1" destOrd="0" presId="urn:microsoft.com/office/officeart/2005/8/layout/list1"/>
    <dgm:cxn modelId="{C1448BDF-2EB3-4958-A008-8D2E98BE117E}" type="presParOf" srcId="{8E1E8428-674E-A549-8358-418591F328A8}" destId="{EE808AEE-D325-EF46-A073-9089B39B9D25}" srcOrd="2" destOrd="0" presId="urn:microsoft.com/office/officeart/2005/8/layout/list1"/>
    <dgm:cxn modelId="{62A9572C-A50D-41D4-B9A8-1FB9DE299F37}" type="presParOf" srcId="{8E1E8428-674E-A549-8358-418591F328A8}" destId="{137C75BE-1D9C-4D48-976C-5280320D9739}" srcOrd="3" destOrd="0" presId="urn:microsoft.com/office/officeart/2005/8/layout/list1"/>
    <dgm:cxn modelId="{A9F72E3B-DC94-4CCC-B3DB-4522677B2921}" type="presParOf" srcId="{8E1E8428-674E-A549-8358-418591F328A8}" destId="{C2DB4BBF-8C99-7A4C-A707-5141DCFD8700}" srcOrd="4" destOrd="0" presId="urn:microsoft.com/office/officeart/2005/8/layout/list1"/>
    <dgm:cxn modelId="{01AA584E-8BCB-4145-9F90-4D4079B9B31A}" type="presParOf" srcId="{C2DB4BBF-8C99-7A4C-A707-5141DCFD8700}" destId="{4B9C98D4-8D5D-5349-9BC2-C1A27605BFFB}" srcOrd="0" destOrd="0" presId="urn:microsoft.com/office/officeart/2005/8/layout/list1"/>
    <dgm:cxn modelId="{B1D04AFE-CD63-4BFB-BC76-11781E115B9C}" type="presParOf" srcId="{C2DB4BBF-8C99-7A4C-A707-5141DCFD8700}" destId="{38A62B4C-9396-A84F-984A-D5179BB17AC5}" srcOrd="1" destOrd="0" presId="urn:microsoft.com/office/officeart/2005/8/layout/list1"/>
    <dgm:cxn modelId="{6A1F36CD-9BA6-49D5-B5AF-B2ED2236B5D9}" type="presParOf" srcId="{8E1E8428-674E-A549-8358-418591F328A8}" destId="{B245E29D-18DB-7C4B-BB46-A123AF353479}" srcOrd="5" destOrd="0" presId="urn:microsoft.com/office/officeart/2005/8/layout/list1"/>
    <dgm:cxn modelId="{AAA65C7F-F029-472F-A949-A512B0509D61}" type="presParOf" srcId="{8E1E8428-674E-A549-8358-418591F328A8}" destId="{D1CE88ED-2522-2E41-84AD-ED695DFC26CC}" srcOrd="6" destOrd="0" presId="urn:microsoft.com/office/officeart/2005/8/layout/list1"/>
    <dgm:cxn modelId="{D58FFB79-58B1-4C1C-B43E-25D9B7C0F655}" type="presParOf" srcId="{8E1E8428-674E-A549-8358-418591F328A8}" destId="{015F58EE-72FD-6046-A3B2-0383AFD0D223}" srcOrd="7" destOrd="0" presId="urn:microsoft.com/office/officeart/2005/8/layout/list1"/>
    <dgm:cxn modelId="{53A586CF-6DE6-4A60-9DA5-712A40814BE0}" type="presParOf" srcId="{8E1E8428-674E-A549-8358-418591F328A8}" destId="{52DC8C31-98A5-5549-87F8-75A34176C676}" srcOrd="8" destOrd="0" presId="urn:microsoft.com/office/officeart/2005/8/layout/list1"/>
    <dgm:cxn modelId="{D0854B8C-92B6-4F86-9BAE-975C6A1858B8}" type="presParOf" srcId="{52DC8C31-98A5-5549-87F8-75A34176C676}" destId="{E75381EB-A056-474E-8B9A-8B981BD969F0}" srcOrd="0" destOrd="0" presId="urn:microsoft.com/office/officeart/2005/8/layout/list1"/>
    <dgm:cxn modelId="{D8F5D8B3-8C50-44E1-87F2-EAFB8670F4B6}" type="presParOf" srcId="{52DC8C31-98A5-5549-87F8-75A34176C676}" destId="{1BC2A23D-E5BA-B749-8146-90C1EEADAA0E}" srcOrd="1" destOrd="0" presId="urn:microsoft.com/office/officeart/2005/8/layout/list1"/>
    <dgm:cxn modelId="{C0BBC436-7670-432B-9D3E-125062104177}" type="presParOf" srcId="{8E1E8428-674E-A549-8358-418591F328A8}" destId="{D559FEC0-3810-E447-BA35-88EEE48F0461}" srcOrd="9" destOrd="0" presId="urn:microsoft.com/office/officeart/2005/8/layout/list1"/>
    <dgm:cxn modelId="{09ECD6B5-3695-4660-93B1-76B87E3BBAB5}" type="presParOf" srcId="{8E1E8428-674E-A549-8358-418591F328A8}" destId="{AE7F4BB5-7428-E84F-A060-E8EE658FBA90}" srcOrd="10" destOrd="0" presId="urn:microsoft.com/office/officeart/2005/8/layout/lis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483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must be at least 15dB SNR at satellite</a:t>
          </a:r>
        </a:p>
        <a:p>
          <a:pPr marL="57150" lvl="1" indent="-57150" algn="l" defTabSz="488950">
            <a:lnSpc>
              <a:spcPct val="90000"/>
            </a:lnSpc>
            <a:spcBef>
              <a:spcPct val="0"/>
            </a:spcBef>
            <a:spcAft>
              <a:spcPct val="15000"/>
            </a:spcAft>
            <a:buChar char="•"/>
          </a:pPr>
          <a:r>
            <a:rPr lang="en-US" sz="1100" kern="1200"/>
            <a:t>exact power level depends on what false alarm probability is tolerable</a:t>
          </a:r>
        </a:p>
        <a:p>
          <a:pPr marL="57150" lvl="1" indent="-57150" algn="l" defTabSz="488950">
            <a:lnSpc>
              <a:spcPct val="90000"/>
            </a:lnSpc>
            <a:spcBef>
              <a:spcPct val="0"/>
            </a:spcBef>
            <a:spcAft>
              <a:spcPct val="15000"/>
            </a:spcAft>
            <a:buChar char="•"/>
          </a:pPr>
          <a:r>
            <a:rPr lang="en-US" sz="1100" kern="1200"/>
            <a:t>100mS of carrier is estimated to be on the order of 33dB SNR</a:t>
          </a:r>
        </a:p>
      </dsp:txBody>
      <dsp:txXfrm>
        <a:off x="0" y="324832"/>
        <a:ext cx="5486400" cy="814274"/>
      </dsp:txXfrm>
    </dsp:sp>
    <dsp:sp modelId="{E16381AB-15D8-F445-AC18-294C8F0D32DD}">
      <dsp:nvSpPr>
        <dsp:cNvPr id="0" name=""/>
        <dsp:cNvSpPr/>
      </dsp:nvSpPr>
      <dsp:spPr>
        <a:xfrm>
          <a:off x="274320" y="16247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t>carrier detect</a:t>
          </a:r>
        </a:p>
      </dsp:txBody>
      <dsp:txXfrm>
        <a:off x="290172" y="178324"/>
        <a:ext cx="3808776" cy="293016"/>
      </dsp:txXfrm>
    </dsp:sp>
    <dsp:sp modelId="{454CF7E0-0A36-5E4B-8969-4201E5A24B94}">
      <dsp:nvSpPr>
        <dsp:cNvPr id="0" name=""/>
        <dsp:cNvSpPr/>
      </dsp:nvSpPr>
      <dsp:spPr>
        <a:xfrm>
          <a:off x="0" y="1360867"/>
          <a:ext cx="5486400" cy="64102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sequence of bits is sent to obtain symbol timing</a:t>
          </a:r>
        </a:p>
        <a:p>
          <a:pPr marL="57150" lvl="1" indent="-57150" algn="l" defTabSz="488950">
            <a:lnSpc>
              <a:spcPct val="90000"/>
            </a:lnSpc>
            <a:spcBef>
              <a:spcPct val="0"/>
            </a:spcBef>
            <a:spcAft>
              <a:spcPct val="15000"/>
            </a:spcAft>
            <a:buChar char="•"/>
          </a:pPr>
          <a:r>
            <a:rPr lang="en-US" sz="1100" kern="1200"/>
            <a:t>symbol timing is obtained by a symbol tracking loop</a:t>
          </a:r>
        </a:p>
      </dsp:txBody>
      <dsp:txXfrm>
        <a:off x="0" y="1360867"/>
        <a:ext cx="5486400" cy="641024"/>
      </dsp:txXfrm>
    </dsp:sp>
    <dsp:sp modelId="{EFD967CF-84EC-F648-B5D2-203DC61AADB4}">
      <dsp:nvSpPr>
        <dsp:cNvPr id="0" name=""/>
        <dsp:cNvSpPr/>
      </dsp:nvSpPr>
      <dsp:spPr>
        <a:xfrm>
          <a:off x="274320" y="1198507"/>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t>symbol timing</a:t>
          </a:r>
        </a:p>
      </dsp:txBody>
      <dsp:txXfrm>
        <a:off x="290172" y="1214359"/>
        <a:ext cx="3808776" cy="293016"/>
      </dsp:txXfrm>
    </dsp:sp>
    <dsp:sp modelId="{96989650-ADA7-124E-9358-E6D67E2D21AC}">
      <dsp:nvSpPr>
        <dsp:cNvPr id="0" name=""/>
        <dsp:cNvSpPr/>
      </dsp:nvSpPr>
      <dsp:spPr>
        <a:xfrm>
          <a:off x="0" y="2223652"/>
          <a:ext cx="5486400" cy="814274"/>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229108" rIns="425806" bIns="78232" numCol="1" spcCol="1270" anchor="t" anchorCtr="0">
          <a:noAutofit/>
        </a:bodyPr>
        <a:lstStyle/>
        <a:p>
          <a:pPr marL="57150" lvl="1" indent="-57150" algn="l" defTabSz="488950">
            <a:lnSpc>
              <a:spcPct val="90000"/>
            </a:lnSpc>
            <a:spcBef>
              <a:spcPct val="0"/>
            </a:spcBef>
            <a:spcAft>
              <a:spcPct val="15000"/>
            </a:spcAft>
            <a:buChar char="•"/>
          </a:pPr>
          <a:r>
            <a:rPr lang="en-US" sz="1100" kern="1200"/>
            <a:t>a fixed PN sequence is sent to obtain frame boundary</a:t>
          </a:r>
        </a:p>
        <a:p>
          <a:pPr marL="57150" lvl="1" indent="-57150" algn="l" defTabSz="488950">
            <a:lnSpc>
              <a:spcPct val="90000"/>
            </a:lnSpc>
            <a:spcBef>
              <a:spcPct val="0"/>
            </a:spcBef>
            <a:spcAft>
              <a:spcPct val="15000"/>
            </a:spcAft>
            <a:buChar char="•"/>
          </a:pPr>
          <a:r>
            <a:rPr lang="en-US" sz="1100" kern="1200"/>
            <a:t>frame timing is obtained by a frame timing loop</a:t>
          </a:r>
        </a:p>
        <a:p>
          <a:pPr marL="57150" lvl="1" indent="-57150" algn="l" defTabSz="488950">
            <a:lnSpc>
              <a:spcPct val="90000"/>
            </a:lnSpc>
            <a:spcBef>
              <a:spcPct val="0"/>
            </a:spcBef>
            <a:spcAft>
              <a:spcPct val="15000"/>
            </a:spcAft>
            <a:buChar char="•"/>
          </a:pPr>
          <a:r>
            <a:rPr lang="en-US" sz="1100" kern="1200"/>
            <a:t>CCSDS recommends a 32-bit sequence of 0xA1CFFC1D</a:t>
          </a:r>
        </a:p>
      </dsp:txBody>
      <dsp:txXfrm>
        <a:off x="0" y="2223652"/>
        <a:ext cx="5486400" cy="814274"/>
      </dsp:txXfrm>
    </dsp:sp>
    <dsp:sp modelId="{2B7A1C2C-3F8F-6B45-9076-B61E7B1CDE90}">
      <dsp:nvSpPr>
        <dsp:cNvPr id="0" name=""/>
        <dsp:cNvSpPr/>
      </dsp:nvSpPr>
      <dsp:spPr>
        <a:xfrm>
          <a:off x="274320" y="2061292"/>
          <a:ext cx="3840480" cy="3247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88950">
            <a:lnSpc>
              <a:spcPct val="90000"/>
            </a:lnSpc>
            <a:spcBef>
              <a:spcPct val="0"/>
            </a:spcBef>
            <a:spcAft>
              <a:spcPct val="35000"/>
            </a:spcAft>
            <a:buNone/>
          </a:pPr>
          <a:r>
            <a:rPr lang="en-US" sz="1100" kern="1200"/>
            <a:t>frame timing</a:t>
          </a:r>
        </a:p>
      </dsp:txBody>
      <dsp:txXfrm>
        <a:off x="290172" y="2077144"/>
        <a:ext cx="3808776" cy="29301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54B33-1F07-1640-BABC-2F73259DB681}">
      <dsp:nvSpPr>
        <dsp:cNvPr id="0" name=""/>
        <dsp:cNvSpPr/>
      </dsp:nvSpPr>
      <dsp:spPr>
        <a:xfrm>
          <a:off x="0" y="32805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having a header version provides a safety valve</a:t>
          </a:r>
        </a:p>
      </dsp:txBody>
      <dsp:txXfrm>
        <a:off x="0" y="328050"/>
        <a:ext cx="5486400" cy="1212750"/>
      </dsp:txXfrm>
    </dsp:sp>
    <dsp:sp modelId="{E16381AB-15D8-F445-AC18-294C8F0D32DD}">
      <dsp:nvSpPr>
        <dsp:cNvPr id="0" name=""/>
        <dsp:cNvSpPr/>
      </dsp:nvSpPr>
      <dsp:spPr>
        <a:xfrm>
          <a:off x="274320" y="333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977900">
            <a:lnSpc>
              <a:spcPct val="90000"/>
            </a:lnSpc>
            <a:spcBef>
              <a:spcPct val="0"/>
            </a:spcBef>
            <a:spcAft>
              <a:spcPct val="35000"/>
            </a:spcAft>
            <a:buNone/>
          </a:pPr>
          <a:r>
            <a:rPr lang="en-US" sz="2200" kern="1200"/>
            <a:t>header version number</a:t>
          </a:r>
        </a:p>
      </dsp:txBody>
      <dsp:txXfrm>
        <a:off x="306023" y="35033"/>
        <a:ext cx="3777074" cy="586034"/>
      </dsp:txXfrm>
    </dsp:sp>
    <dsp:sp modelId="{47B15D63-8B13-AE4F-BB9E-958608ECE3BF}">
      <dsp:nvSpPr>
        <dsp:cNvPr id="0" name=""/>
        <dsp:cNvSpPr/>
      </dsp:nvSpPr>
      <dsp:spPr>
        <a:xfrm>
          <a:off x="0" y="1984320"/>
          <a:ext cx="5486400" cy="121275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458216" rIns="425806" bIns="156464" numCol="1" spcCol="1270" anchor="t" anchorCtr="0">
          <a:noAutofit/>
        </a:bodyPr>
        <a:lstStyle/>
        <a:p>
          <a:pPr marL="228600" lvl="1" indent="-228600" algn="l" defTabSz="977900">
            <a:lnSpc>
              <a:spcPct val="90000"/>
            </a:lnSpc>
            <a:spcBef>
              <a:spcPct val="0"/>
            </a:spcBef>
            <a:spcAft>
              <a:spcPct val="15000"/>
            </a:spcAft>
            <a:buChar char="•"/>
          </a:pPr>
          <a:r>
            <a:rPr lang="en-US" sz="2200" kern="1200"/>
            <a:t>provides details on how to demodulate what follows</a:t>
          </a:r>
        </a:p>
      </dsp:txBody>
      <dsp:txXfrm>
        <a:off x="0" y="1984320"/>
        <a:ext cx="5486400" cy="1212750"/>
      </dsp:txXfrm>
    </dsp:sp>
    <dsp:sp modelId="{B3A934E0-4DC2-AE4B-AF39-73A594A1198C}">
      <dsp:nvSpPr>
        <dsp:cNvPr id="0" name=""/>
        <dsp:cNvSpPr/>
      </dsp:nvSpPr>
      <dsp:spPr>
        <a:xfrm>
          <a:off x="274320" y="1659600"/>
          <a:ext cx="3840480" cy="64944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977900">
            <a:lnSpc>
              <a:spcPct val="90000"/>
            </a:lnSpc>
            <a:spcBef>
              <a:spcPct val="0"/>
            </a:spcBef>
            <a:spcAft>
              <a:spcPct val="35000"/>
            </a:spcAft>
            <a:buNone/>
          </a:pPr>
          <a:r>
            <a:rPr lang="en-US" sz="2200" kern="1200"/>
            <a:t>next header field</a:t>
          </a:r>
        </a:p>
      </dsp:txBody>
      <dsp:txXfrm>
        <a:off x="306023" y="1691303"/>
        <a:ext cx="3777074" cy="58603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808AEE-D325-EF46-A073-9089B39B9D25}">
      <dsp:nvSpPr>
        <dsp:cNvPr id="0" name=""/>
        <dsp:cNvSpPr/>
      </dsp:nvSpPr>
      <dsp:spPr>
        <a:xfrm>
          <a:off x="0" y="39402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symbol set used for this transmission</a:t>
          </a:r>
        </a:p>
      </dsp:txBody>
      <dsp:txXfrm>
        <a:off x="0" y="394020"/>
        <a:ext cx="5486400" cy="667800"/>
      </dsp:txXfrm>
    </dsp:sp>
    <dsp:sp modelId="{6F698DE6-B5B1-054D-A329-6A42616523DC}">
      <dsp:nvSpPr>
        <dsp:cNvPr id="0" name=""/>
        <dsp:cNvSpPr/>
      </dsp:nvSpPr>
      <dsp:spPr>
        <a:xfrm>
          <a:off x="274320" y="15786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US" sz="1600" kern="1200"/>
            <a:t>modulation</a:t>
          </a:r>
        </a:p>
      </dsp:txBody>
      <dsp:txXfrm>
        <a:off x="297377" y="180917"/>
        <a:ext cx="3794366" cy="426206"/>
      </dsp:txXfrm>
    </dsp:sp>
    <dsp:sp modelId="{D1CE88ED-2522-2E41-84AD-ED695DFC26CC}">
      <dsp:nvSpPr>
        <dsp:cNvPr id="0" name=""/>
        <dsp:cNvSpPr/>
      </dsp:nvSpPr>
      <dsp:spPr>
        <a:xfrm>
          <a:off x="0" y="138438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what each symbol means</a:t>
          </a:r>
        </a:p>
      </dsp:txBody>
      <dsp:txXfrm>
        <a:off x="0" y="1384380"/>
        <a:ext cx="5486400" cy="667800"/>
      </dsp:txXfrm>
    </dsp:sp>
    <dsp:sp modelId="{38A62B4C-9396-A84F-984A-D5179BB17AC5}">
      <dsp:nvSpPr>
        <dsp:cNvPr id="0" name=""/>
        <dsp:cNvSpPr/>
      </dsp:nvSpPr>
      <dsp:spPr>
        <a:xfrm>
          <a:off x="274320" y="114822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US" sz="1600" kern="1200"/>
            <a:t>coding</a:t>
          </a:r>
        </a:p>
      </dsp:txBody>
      <dsp:txXfrm>
        <a:off x="297377" y="1171277"/>
        <a:ext cx="3794366" cy="426206"/>
      </dsp:txXfrm>
    </dsp:sp>
    <dsp:sp modelId="{AE7F4BB5-7428-E84F-A060-E8EE658FBA90}">
      <dsp:nvSpPr>
        <dsp:cNvPr id="0" name=""/>
        <dsp:cNvSpPr/>
      </dsp:nvSpPr>
      <dsp:spPr>
        <a:xfrm>
          <a:off x="0" y="2374740"/>
          <a:ext cx="5486400" cy="667800"/>
        </a:xfrm>
        <a:prstGeom prst="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25806" tIns="333248" rIns="425806" bIns="113792" numCol="1" spcCol="1270" anchor="t" anchorCtr="0">
          <a:noAutofit/>
        </a:bodyPr>
        <a:lstStyle/>
        <a:p>
          <a:pPr marL="171450" lvl="1" indent="-171450" algn="l" defTabSz="711200">
            <a:lnSpc>
              <a:spcPct val="90000"/>
            </a:lnSpc>
            <a:spcBef>
              <a:spcPct val="0"/>
            </a:spcBef>
            <a:spcAft>
              <a:spcPct val="15000"/>
            </a:spcAft>
            <a:buChar char="•"/>
          </a:pPr>
          <a:r>
            <a:rPr lang="en-US" sz="1600" kern="1200"/>
            <a:t>defines the data rate used by this transmission</a:t>
          </a:r>
        </a:p>
      </dsp:txBody>
      <dsp:txXfrm>
        <a:off x="0" y="2374740"/>
        <a:ext cx="5486400" cy="667800"/>
      </dsp:txXfrm>
    </dsp:sp>
    <dsp:sp modelId="{1BC2A23D-E5BA-B749-8146-90C1EEADAA0E}">
      <dsp:nvSpPr>
        <dsp:cNvPr id="0" name=""/>
        <dsp:cNvSpPr/>
      </dsp:nvSpPr>
      <dsp:spPr>
        <a:xfrm>
          <a:off x="274320" y="2138580"/>
          <a:ext cx="3840480" cy="472320"/>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711200">
            <a:lnSpc>
              <a:spcPct val="90000"/>
            </a:lnSpc>
            <a:spcBef>
              <a:spcPct val="0"/>
            </a:spcBef>
            <a:spcAft>
              <a:spcPct val="35000"/>
            </a:spcAft>
            <a:buNone/>
          </a:pPr>
          <a:r>
            <a:rPr lang="en-US" sz="1600" kern="1200"/>
            <a:t>data rate</a:t>
          </a:r>
        </a:p>
      </dsp:txBody>
      <dsp:txXfrm>
        <a:off x="297377" y="2161637"/>
        <a:ext cx="3794366" cy="426206"/>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395603-3757-8E46-9486-B574AC1E5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2</cp:revision>
  <dcterms:created xsi:type="dcterms:W3CDTF">2020-11-19T01:52:00Z</dcterms:created>
  <dcterms:modified xsi:type="dcterms:W3CDTF">2020-11-19T01:52:00Z</dcterms:modified>
</cp:coreProperties>
</file>